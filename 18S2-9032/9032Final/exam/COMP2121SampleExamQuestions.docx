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160" w:line="276" w:lineRule="auto"/>
        <w:ind w:left="0" w:firstLine="0"/>
        <w:contextualSpacing w:val="0"/>
      </w:pPr>
      <w:bookmarkStart w:colFirst="0" w:colLast="0" w:name="h.yl7stn147mxq" w:id="0"/>
      <w:bookmarkEnd w:id="0"/>
      <w:r w:rsidDel="00000000" w:rsidR="00000000" w:rsidRPr="00000000">
        <w:rPr>
          <w:rtl w:val="0"/>
        </w:rPr>
        <w:t xml:space="preserve">S</w:t>
      </w:r>
      <w:r w:rsidDel="00000000" w:rsidR="00000000" w:rsidRPr="00000000">
        <w:rPr>
          <w:rtl w:val="0"/>
        </w:rPr>
        <w:t xml:space="preserve">AMPLE EXAM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2085975" cy="2324100"/>
            <wp:effectExtent b="0" l="0" r="0" t="0"/>
            <wp:docPr id="13"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2085975" cy="2324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im watching  </w:t>
      </w:r>
      <w:r w:rsidDel="00000000" w:rsidR="00000000" w:rsidRPr="00000000">
        <w:rPr>
          <w:i w:val="1"/>
          <w:rtl w:val="0"/>
        </w:rPr>
        <w:t xml:space="preserve">game of thrones </w:t>
      </w:r>
    </w:p>
    <w:p w:rsidR="00000000" w:rsidDel="00000000" w:rsidP="00000000" w:rsidRDefault="00000000" w:rsidRPr="00000000">
      <w:pPr>
        <w:contextualSpacing w:val="0"/>
      </w:pPr>
      <w:r w:rsidDel="00000000" w:rsidR="00000000" w:rsidRPr="00000000">
        <w:rPr>
          <w:i w:val="1"/>
          <w:rtl w:val="0"/>
        </w:rPr>
        <w:t xml:space="preserve">&gt; There will be one question you’ve never seen before and we haven’t covered it in lectures, but i’m sure you’ll be fine</w:t>
      </w:r>
    </w:p>
    <w:p w:rsidR="00000000" w:rsidDel="00000000" w:rsidP="00000000" w:rsidRDefault="00000000" w:rsidRPr="00000000">
      <w:pPr>
        <w:contextualSpacing w:val="0"/>
      </w:pPr>
      <w:r w:rsidDel="00000000" w:rsidR="00000000" w:rsidRPr="00000000">
        <w:rPr>
          <w:i w:val="1"/>
          <w:rtl w:val="0"/>
        </w:rPr>
        <w:t xml:space="preserve">&gt; I am a good lecturer. I am with you.</w:t>
      </w:r>
    </w:p>
    <w:p w:rsidR="00000000" w:rsidDel="00000000" w:rsidP="00000000" w:rsidRDefault="00000000" w:rsidRPr="00000000">
      <w:pPr>
        <w:contextualSpacing w:val="0"/>
      </w:pPr>
      <w:r w:rsidDel="00000000" w:rsidR="00000000" w:rsidRPr="00000000">
        <w:rPr>
          <w:i w:val="1"/>
          <w:rtl w:val="0"/>
        </w:rPr>
        <w:t xml:space="preserve">&gt; so amaze. very doge. much wow.</w:t>
      </w:r>
    </w:p>
    <w:p w:rsidR="00000000" w:rsidDel="00000000" w:rsidP="00000000" w:rsidRDefault="00000000" w:rsidRPr="00000000">
      <w:pPr>
        <w:contextualSpacing w:val="0"/>
      </w:pPr>
      <w:r w:rsidDel="00000000" w:rsidR="00000000" w:rsidRPr="00000000">
        <w:rPr>
          <w:i w:val="1"/>
          <w:rtl w:val="0"/>
        </w:rPr>
        <w:t xml:space="preserve">mfw sri will take the iron throne</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http://gifatron.com/wp-content/uploads/2013/03/tyrion-eyebrows-game-of-thrones.gif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http://www.cse.unsw.edu.au/~cs2121/Tutorials/SampleExamQuestions.pdf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Bookmarks:</w:t>
      </w:r>
    </w:p>
    <w:p w:rsidR="00000000" w:rsidDel="00000000" w:rsidP="00000000" w:rsidRDefault="00000000" w:rsidRPr="00000000">
      <w:pPr>
        <w:contextualSpacing w:val="0"/>
      </w:pPr>
      <w:hyperlink w:anchor="h.4u46x12cq1um">
        <w:r w:rsidDel="00000000" w:rsidR="00000000" w:rsidRPr="00000000">
          <w:rPr>
            <w:color w:val="1155cc"/>
            <w:u w:val="single"/>
            <w:rtl w:val="0"/>
          </w:rPr>
          <w:t xml:space="preserve">Extra Qns (by Oliver Tan)</w:t>
        </w:r>
      </w:hyperlink>
      <w:r w:rsidDel="00000000" w:rsidR="00000000" w:rsidRPr="00000000">
        <w:rPr>
          <w:rtl w:val="0"/>
        </w:rPr>
      </w:r>
    </w:p>
    <w:p w:rsidR="00000000" w:rsidDel="00000000" w:rsidP="00000000" w:rsidRDefault="00000000" w:rsidRPr="00000000">
      <w:pPr>
        <w:contextualSpacing w:val="0"/>
      </w:pPr>
      <w:hyperlink w:anchor="h.jsma8rbo9jtx">
        <w:r w:rsidDel="00000000" w:rsidR="00000000" w:rsidRPr="00000000">
          <w:rPr>
            <w:rFonts w:ascii="Trebuchet MS" w:cs="Trebuchet MS" w:eastAsia="Trebuchet MS" w:hAnsi="Trebuchet MS"/>
            <w:color w:val="1155cc"/>
            <w:u w:val="single"/>
            <w:rtl w:val="0"/>
          </w:rPr>
          <w:t xml:space="preserve">Sample Final Exam </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434343"/>
          <w:rtl w:val="0"/>
        </w:rPr>
        <w:t xml:space="preserve">Main differences between AVR and ARM: </w:t>
      </w:r>
      <w:r w:rsidDel="00000000" w:rsidR="00000000" w:rsidRPr="00000000">
        <w:rPr>
          <w:rFonts w:ascii="Trebuchet MS" w:cs="Trebuchet MS" w:eastAsia="Trebuchet MS" w:hAnsi="Trebuchet MS"/>
          <w:color w:val="ff0000"/>
          <w:rtl w:val="0"/>
        </w:rPr>
        <w:t xml:space="preserve">//sdouble check pls, am not good with computer</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rtl w:val="0"/>
        </w:rPr>
        <w:tab/>
        <w:tab/>
        <w:tab/>
        <w:tab/>
        <w:tab/>
        <w:t xml:space="preserve">          //ARMv7 used </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434343"/>
          <w:rtl w:val="0"/>
        </w:rPr>
        <w:t xml:space="preserve">&gt; AVR has a 2 stage single level pipeline (fetch, execute), ARM has three stage pipeline (fetch, decode, execute)</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434343"/>
          <w:rtl w:val="0"/>
        </w:rPr>
        <w:t xml:space="preserve">&gt; AVR has three main memory spaces (data, program, EEPROM) (Harvard), ARM stores instructions and data in the same space (Von Neumann/Princeton (ARM9 uses Harvard though..)).</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434343"/>
          <w:rtl w:val="0"/>
        </w:rPr>
        <w:t xml:space="preserve">&gt; AVR registers 8 bit [32 General Registers, 64+416 I/O registers]</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434343"/>
          <w:rtl w:val="0"/>
        </w:rPr>
        <w:t xml:space="preserve">&gt; ARM registers 32 bit [37 Registers, 31 General, 6 Status]</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434343"/>
          <w:rtl w:val="0"/>
        </w:rPr>
        <w:t xml:space="preserve">&gt; AVR I/O is mapped directly to memory spaces. If we wish to interface with the devices, we must use special I/O instructions. ARM is similar, but no separate I/O address space. Interfaced with as if they are any other part of memory. I think?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34343"/>
          <w:rtl w:val="0"/>
        </w:rPr>
        <w:t xml:space="preserve">ARMv7 and Atmel AVR similarities:</w:t>
      </w:r>
    </w:p>
    <w:p w:rsidR="00000000" w:rsidDel="00000000" w:rsidP="00000000" w:rsidRDefault="00000000" w:rsidRPr="00000000">
      <w:pPr>
        <w:numPr>
          <w:ilvl w:val="0"/>
          <w:numId w:val="5"/>
        </w:numPr>
        <w:ind w:left="720" w:hanging="360"/>
        <w:contextualSpacing w:val="1"/>
        <w:rPr>
          <w:rFonts w:ascii="Trebuchet MS" w:cs="Trebuchet MS" w:eastAsia="Trebuchet MS" w:hAnsi="Trebuchet MS"/>
          <w:color w:val="434343"/>
          <w:u w:val="none"/>
        </w:rPr>
      </w:pPr>
      <w:r w:rsidDel="00000000" w:rsidR="00000000" w:rsidRPr="00000000">
        <w:rPr>
          <w:rFonts w:ascii="Trebuchet MS" w:cs="Trebuchet MS" w:eastAsia="Trebuchet MS" w:hAnsi="Trebuchet MS"/>
          <w:color w:val="434343"/>
          <w:rtl w:val="0"/>
        </w:rPr>
        <w:t xml:space="preserve">RISC-based Harvard architecture</w:t>
      </w:r>
    </w:p>
    <w:p w:rsidR="00000000" w:rsidDel="00000000" w:rsidP="00000000" w:rsidRDefault="00000000" w:rsidRPr="00000000">
      <w:pPr>
        <w:numPr>
          <w:ilvl w:val="0"/>
          <w:numId w:val="5"/>
        </w:numPr>
        <w:ind w:left="720" w:hanging="360"/>
        <w:contextualSpacing w:val="1"/>
        <w:rPr>
          <w:rFonts w:ascii="Trebuchet MS" w:cs="Trebuchet MS" w:eastAsia="Trebuchet MS" w:hAnsi="Trebuchet MS"/>
          <w:color w:val="434343"/>
          <w:u w:val="none"/>
        </w:rPr>
      </w:pPr>
      <w:r w:rsidDel="00000000" w:rsidR="00000000" w:rsidRPr="00000000">
        <w:rPr>
          <w:rFonts w:ascii="Trebuchet MS" w:cs="Trebuchet MS" w:eastAsia="Trebuchet MS" w:hAnsi="Trebuchet MS"/>
          <w:color w:val="434343"/>
          <w:rtl w:val="0"/>
        </w:rPr>
        <w:t xml:space="preserve">Lower-complexity instruction sets </w:t>
      </w:r>
    </w:p>
    <w:p w:rsidR="00000000" w:rsidDel="00000000" w:rsidP="00000000" w:rsidRDefault="00000000" w:rsidRPr="00000000">
      <w:pPr>
        <w:numPr>
          <w:ilvl w:val="0"/>
          <w:numId w:val="5"/>
        </w:numPr>
        <w:ind w:left="720" w:hanging="360"/>
        <w:contextualSpacing w:val="1"/>
        <w:rPr>
          <w:rFonts w:ascii="Trebuchet MS" w:cs="Trebuchet MS" w:eastAsia="Trebuchet MS" w:hAnsi="Trebuchet MS"/>
          <w:color w:val="434343"/>
          <w:u w:val="none"/>
        </w:rPr>
      </w:pPr>
      <w:r w:rsidDel="00000000" w:rsidR="00000000" w:rsidRPr="00000000">
        <w:rPr>
          <w:rFonts w:ascii="Trebuchet MS" w:cs="Trebuchet MS" w:eastAsia="Trebuchet MS" w:hAnsi="Trebuchet MS"/>
          <w:color w:val="434343"/>
          <w:rtl w:val="0"/>
        </w:rPr>
        <w:t xml:space="preserve">Support for CPU power saving</w:t>
      </w:r>
    </w:p>
    <w:p w:rsidR="00000000" w:rsidDel="00000000" w:rsidP="00000000" w:rsidRDefault="00000000" w:rsidRPr="00000000">
      <w:pPr>
        <w:numPr>
          <w:ilvl w:val="0"/>
          <w:numId w:val="5"/>
        </w:numPr>
        <w:ind w:left="720" w:hanging="360"/>
        <w:contextualSpacing w:val="1"/>
        <w:rPr>
          <w:rFonts w:ascii="Trebuchet MS" w:cs="Trebuchet MS" w:eastAsia="Trebuchet MS" w:hAnsi="Trebuchet MS"/>
          <w:color w:val="434343"/>
          <w:u w:val="none"/>
        </w:rPr>
      </w:pPr>
      <w:r w:rsidDel="00000000" w:rsidR="00000000" w:rsidRPr="00000000">
        <w:rPr>
          <w:rFonts w:ascii="Trebuchet MS" w:cs="Trebuchet MS" w:eastAsia="Trebuchet MS" w:hAnsi="Trebuchet MS"/>
          <w:color w:val="434343"/>
          <w:rtl w:val="0"/>
        </w:rPr>
        <w:t xml:space="preserve">Similar addressing modes</w:t>
      </w:r>
    </w:p>
    <w:p w:rsidR="00000000" w:rsidDel="00000000" w:rsidP="00000000" w:rsidRDefault="00000000" w:rsidRPr="00000000">
      <w:pPr>
        <w:numPr>
          <w:ilvl w:val="0"/>
          <w:numId w:val="5"/>
        </w:numPr>
        <w:ind w:left="720" w:hanging="360"/>
        <w:contextualSpacing w:val="1"/>
        <w:rPr>
          <w:rFonts w:ascii="Trebuchet MS" w:cs="Trebuchet MS" w:eastAsia="Trebuchet MS" w:hAnsi="Trebuchet MS"/>
          <w:color w:val="434343"/>
          <w:u w:val="none"/>
        </w:rPr>
      </w:pPr>
      <w:r w:rsidDel="00000000" w:rsidR="00000000" w:rsidRPr="00000000">
        <w:rPr>
          <w:rFonts w:ascii="Trebuchet MS" w:cs="Trebuchet MS" w:eastAsia="Trebuchet MS" w:hAnsi="Trebuchet MS"/>
          <w:color w:val="434343"/>
          <w:rtl w:val="0"/>
        </w:rPr>
        <w:t xml:space="preserve">Status register and flagging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434343"/>
          <w:rtl w:val="0"/>
        </w:rPr>
        <w:t xml:space="preserve">ARM unique features:</w:t>
      </w:r>
    </w:p>
    <w:p w:rsidR="00000000" w:rsidDel="00000000" w:rsidP="00000000" w:rsidRDefault="00000000" w:rsidRPr="00000000">
      <w:pPr>
        <w:numPr>
          <w:ilvl w:val="0"/>
          <w:numId w:val="8"/>
        </w:numPr>
        <w:ind w:left="720" w:hanging="360"/>
        <w:contextualSpacing w:val="1"/>
        <w:rPr>
          <w:rFonts w:ascii="Trebuchet MS" w:cs="Trebuchet MS" w:eastAsia="Trebuchet MS" w:hAnsi="Trebuchet MS"/>
          <w:color w:val="434343"/>
          <w:u w:val="none"/>
        </w:rPr>
      </w:pPr>
      <w:r w:rsidDel="00000000" w:rsidR="00000000" w:rsidRPr="00000000">
        <w:rPr>
          <w:rFonts w:ascii="Trebuchet MS" w:cs="Trebuchet MS" w:eastAsia="Trebuchet MS" w:hAnsi="Trebuchet MS"/>
          <w:color w:val="434343"/>
          <w:rtl w:val="0"/>
        </w:rPr>
        <w:t xml:space="preserve">32-bit architectur</w:t>
      </w:r>
      <w:r w:rsidDel="00000000" w:rsidR="00000000" w:rsidRPr="00000000">
        <w:rPr>
          <w:rFonts w:ascii="Trebuchet MS" w:cs="Trebuchet MS" w:eastAsia="Trebuchet MS" w:hAnsi="Trebuchet MS"/>
          <w:color w:val="434343"/>
          <w:rtl w:val="0"/>
        </w:rPr>
        <w:t xml:space="preserve">e</w:t>
      </w: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Trebuchet MS" w:cs="Trebuchet MS" w:eastAsia="Trebuchet MS" w:hAnsi="Trebuchet MS"/>
          <w:color w:val="434343"/>
          <w:u w:val="none"/>
        </w:rPr>
      </w:pPr>
      <w:r w:rsidDel="00000000" w:rsidR="00000000" w:rsidRPr="00000000">
        <w:rPr>
          <w:rFonts w:ascii="Trebuchet MS" w:cs="Trebuchet MS" w:eastAsia="Trebuchet MS" w:hAnsi="Trebuchet MS"/>
          <w:color w:val="434343"/>
          <w:rtl w:val="0"/>
        </w:rPr>
        <w:t xml:space="preserve">Dynamic-stage pipelining</w:t>
      </w:r>
    </w:p>
    <w:p w:rsidR="00000000" w:rsidDel="00000000" w:rsidP="00000000" w:rsidRDefault="00000000" w:rsidRPr="00000000">
      <w:pPr>
        <w:numPr>
          <w:ilvl w:val="0"/>
          <w:numId w:val="8"/>
        </w:numPr>
        <w:ind w:left="720" w:hanging="360"/>
        <w:contextualSpacing w:val="1"/>
        <w:rPr>
          <w:rFonts w:ascii="Trebuchet MS" w:cs="Trebuchet MS" w:eastAsia="Trebuchet MS" w:hAnsi="Trebuchet MS"/>
          <w:color w:val="434343"/>
          <w:u w:val="none"/>
        </w:rPr>
      </w:pPr>
      <w:r w:rsidDel="00000000" w:rsidR="00000000" w:rsidRPr="00000000">
        <w:rPr>
          <w:rFonts w:ascii="Trebuchet MS" w:cs="Trebuchet MS" w:eastAsia="Trebuchet MS" w:hAnsi="Trebuchet MS"/>
          <w:color w:val="434343"/>
          <w:rtl w:val="0"/>
        </w:rPr>
        <w:t xml:space="preserve">Three operand encoding</w:t>
      </w:r>
    </w:p>
    <w:p w:rsidR="00000000" w:rsidDel="00000000" w:rsidP="00000000" w:rsidRDefault="00000000" w:rsidRPr="00000000">
      <w:pPr>
        <w:numPr>
          <w:ilvl w:val="0"/>
          <w:numId w:val="8"/>
        </w:numPr>
        <w:ind w:left="720" w:hanging="360"/>
        <w:contextualSpacing w:val="1"/>
        <w:rPr>
          <w:rFonts w:ascii="Trebuchet MS" w:cs="Trebuchet MS" w:eastAsia="Trebuchet MS" w:hAnsi="Trebuchet MS"/>
          <w:color w:val="434343"/>
          <w:u w:val="none"/>
        </w:rPr>
      </w:pPr>
      <w:r w:rsidDel="00000000" w:rsidR="00000000" w:rsidRPr="00000000">
        <w:rPr>
          <w:rFonts w:ascii="Trebuchet MS" w:cs="Trebuchet MS" w:eastAsia="Trebuchet MS" w:hAnsi="Trebuchet MS"/>
          <w:color w:val="434343"/>
          <w:rtl w:val="0"/>
        </w:rPr>
        <w:t xml:space="preserve">Optimized program SREG, allows for conditional execution</w:t>
      </w:r>
    </w:p>
    <w:p w:rsidR="00000000" w:rsidDel="00000000" w:rsidP="00000000" w:rsidRDefault="00000000" w:rsidRPr="00000000">
      <w:pPr>
        <w:numPr>
          <w:ilvl w:val="0"/>
          <w:numId w:val="8"/>
        </w:numPr>
        <w:ind w:left="720" w:hanging="360"/>
        <w:contextualSpacing w:val="1"/>
        <w:rPr>
          <w:rFonts w:ascii="Trebuchet MS" w:cs="Trebuchet MS" w:eastAsia="Trebuchet MS" w:hAnsi="Trebuchet MS"/>
          <w:color w:val="434343"/>
          <w:u w:val="none"/>
        </w:rPr>
      </w:pPr>
      <w:r w:rsidDel="00000000" w:rsidR="00000000" w:rsidRPr="00000000">
        <w:rPr>
          <w:rFonts w:ascii="Trebuchet MS" w:cs="Trebuchet MS" w:eastAsia="Trebuchet MS" w:hAnsi="Trebuchet MS"/>
          <w:color w:val="434343"/>
          <w:rtl w:val="0"/>
        </w:rPr>
        <w:t xml:space="preserve">ARM Cortex-A9 ALU allows for multiple-bit shifting</w:t>
      </w:r>
    </w:p>
    <w:p w:rsidR="00000000" w:rsidDel="00000000" w:rsidP="00000000" w:rsidRDefault="00000000" w:rsidRPr="00000000">
      <w:pPr>
        <w:numPr>
          <w:ilvl w:val="0"/>
          <w:numId w:val="8"/>
        </w:numPr>
        <w:ind w:left="720" w:hanging="360"/>
        <w:contextualSpacing w:val="1"/>
        <w:rPr>
          <w:rFonts w:ascii="Trebuchet MS" w:cs="Trebuchet MS" w:eastAsia="Trebuchet MS" w:hAnsi="Trebuchet MS"/>
          <w:color w:val="434343"/>
          <w:u w:val="none"/>
        </w:rPr>
      </w:pPr>
      <w:r w:rsidDel="00000000" w:rsidR="00000000" w:rsidRPr="00000000">
        <w:rPr>
          <w:rFonts w:ascii="Trebuchet MS" w:cs="Trebuchet MS" w:eastAsia="Trebuchet MS" w:hAnsi="Trebuchet MS"/>
          <w:color w:val="434343"/>
          <w:rtl w:val="0"/>
        </w:rPr>
        <w:t xml:space="preserve">Full floating point operation support (w/ VFPv3 add-on)</w:t>
      </w:r>
    </w:p>
    <w:p w:rsidR="00000000" w:rsidDel="00000000" w:rsidP="00000000" w:rsidRDefault="00000000" w:rsidRPr="00000000">
      <w:pPr>
        <w:numPr>
          <w:ilvl w:val="0"/>
          <w:numId w:val="8"/>
        </w:numPr>
        <w:ind w:left="720" w:hanging="360"/>
        <w:contextualSpacing w:val="1"/>
        <w:rPr>
          <w:rFonts w:ascii="Trebuchet MS" w:cs="Trebuchet MS" w:eastAsia="Trebuchet MS" w:hAnsi="Trebuchet MS"/>
          <w:color w:val="434343"/>
          <w:u w:val="none"/>
        </w:rPr>
      </w:pPr>
      <w:r w:rsidDel="00000000" w:rsidR="00000000" w:rsidRPr="00000000">
        <w:rPr>
          <w:rFonts w:ascii="Trebuchet MS" w:cs="Trebuchet MS" w:eastAsia="Trebuchet MS" w:hAnsi="Trebuchet MS"/>
          <w:color w:val="434343"/>
          <w:rtl w:val="0"/>
        </w:rPr>
        <w:t xml:space="preserve">Functionality able to be extended with coprocessor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434343"/>
          <w:rtl w:val="0"/>
        </w:rPr>
        <w:t xml:space="preserve">AVR unique features:</w:t>
      </w:r>
    </w:p>
    <w:p w:rsidR="00000000" w:rsidDel="00000000" w:rsidP="00000000" w:rsidRDefault="00000000" w:rsidRPr="00000000">
      <w:pPr>
        <w:numPr>
          <w:ilvl w:val="0"/>
          <w:numId w:val="6"/>
        </w:numPr>
        <w:ind w:left="720" w:hanging="360"/>
        <w:contextualSpacing w:val="1"/>
        <w:rPr>
          <w:rFonts w:ascii="Trebuchet MS" w:cs="Trebuchet MS" w:eastAsia="Trebuchet MS" w:hAnsi="Trebuchet MS"/>
          <w:color w:val="434343"/>
          <w:u w:val="none"/>
        </w:rPr>
      </w:pPr>
      <w:r w:rsidDel="00000000" w:rsidR="00000000" w:rsidRPr="00000000">
        <w:rPr>
          <w:rFonts w:ascii="Trebuchet MS" w:cs="Trebuchet MS" w:eastAsia="Trebuchet MS" w:hAnsi="Trebuchet MS"/>
          <w:color w:val="434343"/>
          <w:rtl w:val="0"/>
        </w:rPr>
        <w:t xml:space="preserve">8-bit architecture</w:t>
      </w:r>
    </w:p>
    <w:p w:rsidR="00000000" w:rsidDel="00000000" w:rsidP="00000000" w:rsidRDefault="00000000" w:rsidRPr="00000000">
      <w:pPr>
        <w:numPr>
          <w:ilvl w:val="0"/>
          <w:numId w:val="6"/>
        </w:numPr>
        <w:ind w:left="720" w:hanging="360"/>
        <w:contextualSpacing w:val="1"/>
        <w:rPr>
          <w:rFonts w:ascii="Trebuchet MS" w:cs="Trebuchet MS" w:eastAsia="Trebuchet MS" w:hAnsi="Trebuchet MS"/>
          <w:color w:val="434343"/>
          <w:u w:val="none"/>
        </w:rPr>
      </w:pPr>
      <w:r w:rsidDel="00000000" w:rsidR="00000000" w:rsidRPr="00000000">
        <w:rPr>
          <w:rFonts w:ascii="Trebuchet MS" w:cs="Trebuchet MS" w:eastAsia="Trebuchet MS" w:hAnsi="Trebuchet MS"/>
          <w:color w:val="434343"/>
          <w:rtl w:val="0"/>
        </w:rPr>
        <w:t xml:space="preserve">Simpler two-stage pipelining (fetch and execute)</w:t>
      </w:r>
    </w:p>
    <w:p w:rsidR="00000000" w:rsidDel="00000000" w:rsidP="00000000" w:rsidRDefault="00000000" w:rsidRPr="00000000">
      <w:pPr>
        <w:numPr>
          <w:ilvl w:val="0"/>
          <w:numId w:val="9"/>
        </w:numPr>
        <w:ind w:left="720" w:hanging="360"/>
        <w:contextualSpacing w:val="1"/>
        <w:rPr>
          <w:rFonts w:ascii="Trebuchet MS" w:cs="Trebuchet MS" w:eastAsia="Trebuchet MS" w:hAnsi="Trebuchet MS"/>
          <w:color w:val="434343"/>
          <w:u w:val="none"/>
        </w:rPr>
      </w:pPr>
      <w:r w:rsidDel="00000000" w:rsidR="00000000" w:rsidRPr="00000000">
        <w:rPr>
          <w:rFonts w:ascii="Trebuchet MS" w:cs="Trebuchet MS" w:eastAsia="Trebuchet MS" w:hAnsi="Trebuchet MS"/>
          <w:color w:val="434343"/>
          <w:rtl w:val="0"/>
        </w:rPr>
        <w:t xml:space="preserve">Extensive I/O register (memory-mapped I/O) and peripheral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434343"/>
          <w:rtl w:val="0"/>
        </w:rPr>
        <w:t xml:space="preserve">Applications:</w:t>
      </w:r>
    </w:p>
    <w:p w:rsidR="00000000" w:rsidDel="00000000" w:rsidP="00000000" w:rsidRDefault="00000000" w:rsidRPr="00000000">
      <w:pPr>
        <w:numPr>
          <w:ilvl w:val="0"/>
          <w:numId w:val="10"/>
        </w:numPr>
        <w:ind w:left="720" w:hanging="360"/>
        <w:contextualSpacing w:val="1"/>
        <w:rPr>
          <w:rFonts w:ascii="Trebuchet MS" w:cs="Trebuchet MS" w:eastAsia="Trebuchet MS" w:hAnsi="Trebuchet MS"/>
          <w:color w:val="434343"/>
          <w:u w:val="none"/>
        </w:rPr>
      </w:pPr>
      <w:r w:rsidDel="00000000" w:rsidR="00000000" w:rsidRPr="00000000">
        <w:rPr>
          <w:rFonts w:ascii="Trebuchet MS" w:cs="Trebuchet MS" w:eastAsia="Trebuchet MS" w:hAnsi="Trebuchet MS"/>
          <w:color w:val="434343"/>
          <w:rtl w:val="0"/>
        </w:rPr>
        <w:t xml:space="preserve">ARM is suited to large-scaled embedded applications</w:t>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color w:val="434343"/>
          <w:rtl w:val="0"/>
        </w:rPr>
        <w:tab/>
        <w:t xml:space="preserve">-&gt; Higher functionality allows for greater complexity</w:t>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color w:val="434343"/>
          <w:rtl w:val="0"/>
        </w:rPr>
        <w:tab/>
        <w:t xml:space="preserve">-&gt; Higher manufacturing cost</w:t>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color w:val="434343"/>
          <w:rtl w:val="0"/>
        </w:rPr>
        <w:tab/>
        <w:t xml:space="preserve">-&gt; Suitable for industrial automation and handheld smart phones</w:t>
      </w:r>
    </w:p>
    <w:p w:rsidR="00000000" w:rsidDel="00000000" w:rsidP="00000000" w:rsidRDefault="00000000" w:rsidRPr="00000000">
      <w:pPr>
        <w:numPr>
          <w:ilvl w:val="0"/>
          <w:numId w:val="10"/>
        </w:numPr>
        <w:ind w:left="720" w:hanging="360"/>
        <w:contextualSpacing w:val="1"/>
        <w:rPr>
          <w:rFonts w:ascii="Trebuchet MS" w:cs="Trebuchet MS" w:eastAsia="Trebuchet MS" w:hAnsi="Trebuchet MS"/>
          <w:color w:val="434343"/>
          <w:u w:val="none"/>
        </w:rPr>
      </w:pPr>
      <w:r w:rsidDel="00000000" w:rsidR="00000000" w:rsidRPr="00000000">
        <w:rPr>
          <w:rFonts w:ascii="Trebuchet MS" w:cs="Trebuchet MS" w:eastAsia="Trebuchet MS" w:hAnsi="Trebuchet MS"/>
          <w:color w:val="434343"/>
          <w:rtl w:val="0"/>
        </w:rPr>
        <w:t xml:space="preserve">AVR is suited to smaller projects</w:t>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color w:val="434343"/>
          <w:rtl w:val="0"/>
        </w:rPr>
        <w:tab/>
        <w:t xml:space="preserve">-&gt; Easy to learn ISA with sufficient basic functionality -&gt; smaller applications</w:t>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color w:val="434343"/>
          <w:rtl w:val="0"/>
        </w:rPr>
        <w:tab/>
        <w:t xml:space="preserve">-&gt; Low cost and power consumption architecture</w:t>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color w:val="434343"/>
          <w:rtl w:val="0"/>
        </w:rPr>
        <w:tab/>
        <w:t xml:space="preserve">-&gt; Suitable for home appliances and energy-saving lighting</w:t>
      </w:r>
    </w:p>
    <w:p w:rsidR="00000000" w:rsidDel="00000000" w:rsidP="00000000" w:rsidRDefault="00000000" w:rsidRPr="00000000">
      <w:pPr>
        <w:spacing w:before="160" w:line="276" w:lineRule="auto"/>
        <w:contextualSpacing w:val="0"/>
      </w:pP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1. Convert the following numbers from the original base to the specified base:</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a) 123</w:t>
      </w:r>
      <w:r w:rsidDel="00000000" w:rsidR="00000000" w:rsidRPr="00000000">
        <w:rPr>
          <w:sz w:val="24"/>
          <w:szCs w:val="24"/>
          <w:vertAlign w:val="subscript"/>
          <w:rtl w:val="0"/>
        </w:rPr>
        <w:t xml:space="preserve">10 </w:t>
      </w:r>
      <w:r w:rsidDel="00000000" w:rsidR="00000000" w:rsidRPr="00000000">
        <w:rPr>
          <w:rFonts w:ascii="Trebuchet MS" w:cs="Trebuchet MS" w:eastAsia="Trebuchet MS" w:hAnsi="Trebuchet MS"/>
          <w:color w:val="666666"/>
          <w:rtl w:val="0"/>
        </w:rPr>
        <w:t xml:space="preserve">-&gt; ______________</w:t>
      </w:r>
      <w:r w:rsidDel="00000000" w:rsidR="00000000" w:rsidRPr="00000000">
        <w:rPr>
          <w:sz w:val="24"/>
          <w:szCs w:val="24"/>
          <w:vertAlign w:val="subscript"/>
          <w:rtl w:val="0"/>
        </w:rPr>
        <w:t xml:space="preserve">2</w:t>
      </w:r>
    </w:p>
    <w:p w:rsidR="00000000" w:rsidDel="00000000" w:rsidP="00000000" w:rsidRDefault="00000000" w:rsidRPr="00000000">
      <w:pPr>
        <w:spacing w:line="276" w:lineRule="auto"/>
        <w:contextualSpacing w:val="0"/>
      </w:pPr>
      <w:r w:rsidDel="00000000" w:rsidR="00000000" w:rsidRPr="00000000">
        <w:rPr>
          <w:rtl w:val="0"/>
        </w:rPr>
        <w:t xml:space="preserve">0111 1011</w:t>
      </w:r>
      <w:r w:rsidDel="00000000" w:rsidR="00000000" w:rsidRPr="00000000">
        <w:rPr>
          <w:sz w:val="24"/>
          <w:szCs w:val="24"/>
          <w:vertAlign w:val="subscript"/>
          <w:rtl w:val="0"/>
        </w:rPr>
        <w:t xml:space="preserve">2</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b) 10101</w:t>
      </w:r>
      <w:r w:rsidDel="00000000" w:rsidR="00000000" w:rsidRPr="00000000">
        <w:rPr>
          <w:rFonts w:ascii="Trebuchet MS" w:cs="Trebuchet MS" w:eastAsia="Trebuchet MS" w:hAnsi="Trebuchet MS"/>
          <w:color w:val="666666"/>
          <w:sz w:val="24"/>
          <w:szCs w:val="24"/>
          <w:vertAlign w:val="subscript"/>
          <w:rtl w:val="0"/>
        </w:rPr>
        <w:t xml:space="preserve">2</w:t>
      </w:r>
      <w:r w:rsidDel="00000000" w:rsidR="00000000" w:rsidRPr="00000000">
        <w:rPr>
          <w:rFonts w:ascii="Trebuchet MS" w:cs="Trebuchet MS" w:eastAsia="Trebuchet MS" w:hAnsi="Trebuchet MS"/>
          <w:color w:val="666666"/>
          <w:rtl w:val="0"/>
        </w:rPr>
        <w:t xml:space="preserve"> -&gt; ______________</w:t>
      </w:r>
      <w:r w:rsidDel="00000000" w:rsidR="00000000" w:rsidRPr="00000000">
        <w:rPr>
          <w:sz w:val="24"/>
          <w:szCs w:val="24"/>
          <w:vertAlign w:val="subscript"/>
          <w:rtl w:val="0"/>
        </w:rPr>
        <w:t xml:space="preserve">10</w:t>
      </w:r>
    </w:p>
    <w:p w:rsidR="00000000" w:rsidDel="00000000" w:rsidP="00000000" w:rsidRDefault="00000000" w:rsidRPr="00000000">
      <w:pPr>
        <w:spacing w:line="276" w:lineRule="auto"/>
        <w:contextualSpacing w:val="0"/>
      </w:pPr>
      <w:r w:rsidDel="00000000" w:rsidR="00000000" w:rsidRPr="00000000">
        <w:rPr>
          <w:rtl w:val="0"/>
        </w:rPr>
        <w:t xml:space="preserve">21</w:t>
      </w:r>
      <w:r w:rsidDel="00000000" w:rsidR="00000000" w:rsidRPr="00000000">
        <w:rPr>
          <w:sz w:val="24"/>
          <w:szCs w:val="24"/>
          <w:vertAlign w:val="subscript"/>
          <w:rtl w:val="0"/>
        </w:rPr>
        <w:t xml:space="preserve">10</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c) 1084</w:t>
      </w:r>
      <w:r w:rsidDel="00000000" w:rsidR="00000000" w:rsidRPr="00000000">
        <w:rPr>
          <w:rFonts w:ascii="Trebuchet MS" w:cs="Trebuchet MS" w:eastAsia="Trebuchet MS" w:hAnsi="Trebuchet MS"/>
          <w:color w:val="666666"/>
          <w:sz w:val="24"/>
          <w:szCs w:val="24"/>
          <w:vertAlign w:val="subscript"/>
          <w:rtl w:val="0"/>
        </w:rPr>
        <w:t xml:space="preserve">10</w:t>
      </w:r>
      <w:r w:rsidDel="00000000" w:rsidR="00000000" w:rsidRPr="00000000">
        <w:rPr>
          <w:rFonts w:ascii="Trebuchet MS" w:cs="Trebuchet MS" w:eastAsia="Trebuchet MS" w:hAnsi="Trebuchet MS"/>
          <w:color w:val="666666"/>
          <w:rtl w:val="0"/>
        </w:rPr>
        <w:t xml:space="preserve"> -&gt; ______________</w:t>
      </w:r>
      <w:r w:rsidDel="00000000" w:rsidR="00000000" w:rsidRPr="00000000">
        <w:rPr>
          <w:sz w:val="24"/>
          <w:szCs w:val="24"/>
          <w:vertAlign w:val="subscript"/>
          <w:rtl w:val="0"/>
        </w:rPr>
        <w:t xml:space="preserve">16</w:t>
      </w:r>
    </w:p>
    <w:p w:rsidR="00000000" w:rsidDel="00000000" w:rsidP="00000000" w:rsidRDefault="00000000" w:rsidRPr="00000000">
      <w:pPr>
        <w:spacing w:line="276" w:lineRule="auto"/>
        <w:contextualSpacing w:val="0"/>
      </w:pPr>
      <w:r w:rsidDel="00000000" w:rsidR="00000000" w:rsidRPr="00000000">
        <w:rPr>
          <w:rtl w:val="0"/>
        </w:rPr>
        <w:t xml:space="preserve">43C</w:t>
      </w:r>
      <w:r w:rsidDel="00000000" w:rsidR="00000000" w:rsidRPr="00000000">
        <w:rPr>
          <w:sz w:val="24"/>
          <w:szCs w:val="24"/>
          <w:vertAlign w:val="subscript"/>
          <w:rtl w:val="0"/>
        </w:rPr>
        <w:t xml:space="preserve">16</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d) A5</w:t>
      </w:r>
      <w:r w:rsidDel="00000000" w:rsidR="00000000" w:rsidRPr="00000000">
        <w:rPr>
          <w:rFonts w:ascii="Trebuchet MS" w:cs="Trebuchet MS" w:eastAsia="Trebuchet MS" w:hAnsi="Trebuchet MS"/>
          <w:color w:val="666666"/>
          <w:sz w:val="24"/>
          <w:szCs w:val="24"/>
          <w:vertAlign w:val="subscript"/>
          <w:rtl w:val="0"/>
        </w:rPr>
        <w:t xml:space="preserve">16</w:t>
      </w:r>
      <w:r w:rsidDel="00000000" w:rsidR="00000000" w:rsidRPr="00000000">
        <w:rPr>
          <w:rFonts w:ascii="Trebuchet MS" w:cs="Trebuchet MS" w:eastAsia="Trebuchet MS" w:hAnsi="Trebuchet MS"/>
          <w:color w:val="666666"/>
          <w:rtl w:val="0"/>
        </w:rPr>
        <w:t xml:space="preserve"> -&gt; ______________</w:t>
      </w:r>
      <w:r w:rsidDel="00000000" w:rsidR="00000000" w:rsidRPr="00000000">
        <w:rPr>
          <w:sz w:val="24"/>
          <w:szCs w:val="24"/>
          <w:vertAlign w:val="subscript"/>
          <w:rtl w:val="0"/>
        </w:rPr>
        <w:t xml:space="preserve">10</w:t>
      </w:r>
    </w:p>
    <w:p w:rsidR="00000000" w:rsidDel="00000000" w:rsidP="00000000" w:rsidRDefault="00000000" w:rsidRPr="00000000">
      <w:pPr>
        <w:spacing w:line="276" w:lineRule="auto"/>
        <w:contextualSpacing w:val="0"/>
      </w:pPr>
      <w:r w:rsidDel="00000000" w:rsidR="00000000" w:rsidRPr="00000000">
        <w:rPr>
          <w:rtl w:val="0"/>
        </w:rPr>
        <w:t xml:space="preserve">165</w:t>
      </w:r>
      <w:r w:rsidDel="00000000" w:rsidR="00000000" w:rsidRPr="00000000">
        <w:rPr>
          <w:sz w:val="24"/>
          <w:szCs w:val="24"/>
          <w:vertAlign w:val="subscript"/>
          <w:rtl w:val="0"/>
        </w:rPr>
        <w:t xml:space="preserve">10</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e) 11001001</w:t>
      </w:r>
      <w:r w:rsidDel="00000000" w:rsidR="00000000" w:rsidRPr="00000000">
        <w:rPr>
          <w:rFonts w:ascii="Trebuchet MS" w:cs="Trebuchet MS" w:eastAsia="Trebuchet MS" w:hAnsi="Trebuchet MS"/>
          <w:color w:val="666666"/>
          <w:sz w:val="24"/>
          <w:szCs w:val="24"/>
          <w:vertAlign w:val="subscript"/>
          <w:rtl w:val="0"/>
        </w:rPr>
        <w:t xml:space="preserve">2</w:t>
      </w:r>
      <w:r w:rsidDel="00000000" w:rsidR="00000000" w:rsidRPr="00000000">
        <w:rPr>
          <w:rFonts w:ascii="Trebuchet MS" w:cs="Trebuchet MS" w:eastAsia="Trebuchet MS" w:hAnsi="Trebuchet MS"/>
          <w:color w:val="666666"/>
          <w:rtl w:val="0"/>
        </w:rPr>
        <w:t xml:space="preserve"> -&gt;______________</w:t>
      </w:r>
      <w:r w:rsidDel="00000000" w:rsidR="00000000" w:rsidRPr="00000000">
        <w:rPr>
          <w:sz w:val="24"/>
          <w:szCs w:val="24"/>
          <w:vertAlign w:val="subscript"/>
          <w:rtl w:val="0"/>
        </w:rPr>
        <w:t xml:space="preserve">16</w:t>
      </w:r>
    </w:p>
    <w:p w:rsidR="00000000" w:rsidDel="00000000" w:rsidP="00000000" w:rsidRDefault="00000000" w:rsidRPr="00000000">
      <w:pPr>
        <w:spacing w:line="276" w:lineRule="auto"/>
        <w:contextualSpacing w:val="0"/>
      </w:pPr>
      <w:r w:rsidDel="00000000" w:rsidR="00000000" w:rsidRPr="00000000">
        <w:rPr>
          <w:rtl w:val="0"/>
        </w:rPr>
        <w:t xml:space="preserve">C9</w:t>
      </w:r>
      <w:r w:rsidDel="00000000" w:rsidR="00000000" w:rsidRPr="00000000">
        <w:rPr>
          <w:sz w:val="24"/>
          <w:szCs w:val="24"/>
          <w:vertAlign w:val="subscript"/>
          <w:rtl w:val="0"/>
        </w:rPr>
        <w:t xml:space="preserve">16</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f) 2D5</w:t>
      </w:r>
      <w:r w:rsidDel="00000000" w:rsidR="00000000" w:rsidRPr="00000000">
        <w:rPr>
          <w:rFonts w:ascii="Trebuchet MS" w:cs="Trebuchet MS" w:eastAsia="Trebuchet MS" w:hAnsi="Trebuchet MS"/>
          <w:color w:val="666666"/>
          <w:sz w:val="24"/>
          <w:szCs w:val="24"/>
          <w:vertAlign w:val="subscript"/>
          <w:rtl w:val="0"/>
        </w:rPr>
        <w:t xml:space="preserve">16</w:t>
      </w:r>
      <w:r w:rsidDel="00000000" w:rsidR="00000000" w:rsidRPr="00000000">
        <w:rPr>
          <w:rFonts w:ascii="Trebuchet MS" w:cs="Trebuchet MS" w:eastAsia="Trebuchet MS" w:hAnsi="Trebuchet MS"/>
          <w:color w:val="666666"/>
          <w:rtl w:val="0"/>
        </w:rPr>
        <w:t xml:space="preserve"> -&gt; ______________</w:t>
      </w:r>
      <w:r w:rsidDel="00000000" w:rsidR="00000000" w:rsidRPr="00000000">
        <w:rPr>
          <w:sz w:val="24"/>
          <w:szCs w:val="24"/>
          <w:vertAlign w:val="subscript"/>
          <w:rtl w:val="0"/>
        </w:rPr>
        <w:t xml:space="preserve">2</w:t>
      </w:r>
    </w:p>
    <w:p w:rsidR="00000000" w:rsidDel="00000000" w:rsidP="00000000" w:rsidRDefault="00000000" w:rsidRPr="00000000">
      <w:pPr>
        <w:spacing w:line="276" w:lineRule="auto"/>
        <w:contextualSpacing w:val="0"/>
      </w:pPr>
      <w:r w:rsidDel="00000000" w:rsidR="00000000" w:rsidRPr="00000000">
        <w:rPr>
          <w:rtl w:val="0"/>
        </w:rPr>
        <w:t xml:space="preserve">0010 1101 0101</w:t>
      </w:r>
      <w:r w:rsidDel="00000000" w:rsidR="00000000" w:rsidRPr="00000000">
        <w:rPr>
          <w:sz w:val="24"/>
          <w:szCs w:val="24"/>
          <w:vertAlign w:val="subscript"/>
          <w:rtl w:val="0"/>
        </w:rPr>
        <w:t xml:space="preserve">2</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2. What is the result of the following calculations?</w:t>
      </w:r>
    </w:p>
    <w:p w:rsidR="00000000" w:rsidDel="00000000" w:rsidP="00000000" w:rsidRDefault="00000000" w:rsidRPr="00000000">
      <w:pPr>
        <w:spacing w:line="276" w:lineRule="auto"/>
        <w:contextualSpacing w:val="0"/>
      </w:pPr>
      <w:r w:rsidDel="00000000" w:rsidR="00000000" w:rsidRPr="00000000">
        <w:rPr>
          <w:b w:val="1"/>
          <w:rtl w:val="0"/>
        </w:rPr>
        <w:t xml:space="preserve">a)</w:t>
      </w:r>
      <w:r w:rsidDel="00000000" w:rsidR="00000000" w:rsidRPr="00000000">
        <w:rPr>
          <w:rtl w:val="0"/>
        </w:rPr>
        <w:t xml:space="preserve"> 1395 + 4988 (base 16) |add 2 numbers together, if &gt;15,next number +1. start from 8+5 ,then 9+8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u w:val="single"/>
          <w:rtl w:val="0"/>
        </w:rPr>
        <w:t xml:space="preserve">5</w:t>
      </w:r>
      <w:r w:rsidDel="00000000" w:rsidR="00000000" w:rsidRPr="00000000">
        <w:rPr>
          <w:rtl w:val="0"/>
        </w:rPr>
        <w:t xml:space="preserve">D1D</w:t>
      </w:r>
      <w:r w:rsidDel="00000000" w:rsidR="00000000" w:rsidRPr="00000000">
        <w:rPr>
          <w:sz w:val="24"/>
          <w:szCs w:val="24"/>
          <w:vertAlign w:val="subscript"/>
          <w:rtl w:val="0"/>
        </w:rPr>
        <w:t xml:space="preserve">16</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b) </w:t>
      </w:r>
      <w:r w:rsidDel="00000000" w:rsidR="00000000" w:rsidRPr="00000000">
        <w:rPr>
          <w:rtl w:val="0"/>
        </w:rPr>
        <w:t xml:space="preserve">11001001 + 00101101 (base 2)</w:t>
      </w:r>
    </w:p>
    <w:p w:rsidR="00000000" w:rsidDel="00000000" w:rsidP="00000000" w:rsidRDefault="00000000" w:rsidRPr="00000000">
      <w:pPr>
        <w:spacing w:line="276" w:lineRule="auto"/>
        <w:contextualSpacing w:val="0"/>
      </w:pPr>
      <w:r w:rsidDel="00000000" w:rsidR="00000000" w:rsidRPr="00000000">
        <w:rPr>
          <w:rtl w:val="0"/>
        </w:rPr>
        <w:t xml:space="preserve">11110110</w:t>
      </w:r>
      <w:r w:rsidDel="00000000" w:rsidR="00000000" w:rsidRPr="00000000">
        <w:rPr>
          <w:sz w:val="24"/>
          <w:szCs w:val="24"/>
          <w:vertAlign w:val="subscript"/>
          <w:rtl w:val="0"/>
        </w:rPr>
        <w:t xml:space="preserve">2</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c) </w:t>
      </w:r>
      <w:r w:rsidDel="00000000" w:rsidR="00000000" w:rsidRPr="00000000">
        <w:rPr>
          <w:rtl w:val="0"/>
        </w:rPr>
        <w:t xml:space="preserve">A41 – 560 (base 16) </w:t>
      </w:r>
    </w:p>
    <w:p w:rsidR="00000000" w:rsidDel="00000000" w:rsidP="00000000" w:rsidRDefault="00000000" w:rsidRPr="00000000">
      <w:pPr>
        <w:spacing w:line="276" w:lineRule="auto"/>
        <w:contextualSpacing w:val="0"/>
      </w:pPr>
      <w:r w:rsidDel="00000000" w:rsidR="00000000" w:rsidRPr="00000000">
        <w:rPr>
          <w:rtl w:val="0"/>
        </w:rPr>
        <w:t xml:space="preserve">(1)4E1</w:t>
      </w:r>
      <w:r w:rsidDel="00000000" w:rsidR="00000000" w:rsidRPr="00000000">
        <w:rPr>
          <w:sz w:val="24"/>
          <w:szCs w:val="24"/>
          <w:vertAlign w:val="subscript"/>
          <w:rtl w:val="0"/>
        </w:rPr>
        <w:t xml:space="preserve">16</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d)</w:t>
      </w:r>
      <w:r w:rsidDel="00000000" w:rsidR="00000000" w:rsidRPr="00000000">
        <w:rPr>
          <w:rtl w:val="0"/>
        </w:rPr>
        <w:t xml:space="preserve"> 11001 – 011 (base 2</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25 - 3 = 22 -&gt; 10110</w:t>
      </w:r>
      <w:r w:rsidDel="00000000" w:rsidR="00000000" w:rsidRPr="00000000">
        <w:rPr>
          <w:sz w:val="24"/>
          <w:szCs w:val="24"/>
          <w:vertAlign w:val="subscript"/>
          <w:rtl w:val="0"/>
        </w:rPr>
        <w:t xml:space="preserve">2</w:t>
      </w:r>
    </w:p>
    <w:p w:rsidR="00000000" w:rsidDel="00000000" w:rsidP="00000000" w:rsidRDefault="00000000" w:rsidRPr="00000000">
      <w:pPr>
        <w:spacing w:line="276" w:lineRule="auto"/>
        <w:contextualSpacing w:val="0"/>
      </w:pPr>
      <w:r w:rsidDel="00000000" w:rsidR="00000000" w:rsidRPr="00000000">
        <w:rPr>
          <w:rtl w:val="0"/>
        </w:rPr>
        <w:t xml:space="preserve">3 = 00011, -3 in 2’s comp is 11101</w:t>
      </w:r>
    </w:p>
    <w:p w:rsidR="00000000" w:rsidDel="00000000" w:rsidP="00000000" w:rsidRDefault="00000000" w:rsidRPr="00000000">
      <w:pPr>
        <w:spacing w:line="276" w:lineRule="auto"/>
        <w:contextualSpacing w:val="0"/>
      </w:pPr>
      <w:r w:rsidDel="00000000" w:rsidR="00000000" w:rsidRPr="00000000">
        <w:rPr>
          <w:rtl w:val="0"/>
        </w:rPr>
        <w:t xml:space="preserve">11101 + 11001 = 10110 = 22</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4. What number does 10010010 represent as an unsigned number? What does it \represent in 2’s complement notation? </w:t>
      </w:r>
    </w:p>
    <w:p w:rsidR="00000000" w:rsidDel="00000000" w:rsidP="00000000" w:rsidRDefault="00000000" w:rsidRPr="00000000">
      <w:pPr>
        <w:spacing w:before="160" w:line="276" w:lineRule="auto"/>
        <w:contextualSpacing w:val="0"/>
      </w:pPr>
      <w:r w:rsidDel="00000000" w:rsidR="00000000" w:rsidRPr="00000000">
        <w:rPr>
          <w:rtl w:val="0"/>
        </w:rPr>
        <w:t xml:space="preserve">Unsigned: just add the bits up. 2+16+128 = 146</w:t>
      </w:r>
    </w:p>
    <w:p w:rsidR="00000000" w:rsidDel="00000000" w:rsidP="00000000" w:rsidRDefault="00000000" w:rsidRPr="00000000">
      <w:pPr>
        <w:spacing w:line="276" w:lineRule="auto"/>
        <w:contextualSpacing w:val="0"/>
      </w:pPr>
      <w:r w:rsidDel="00000000" w:rsidR="00000000" w:rsidRPr="00000000">
        <w:rPr>
          <w:rtl w:val="0"/>
        </w:rPr>
        <w:t xml:space="preserve">Twos complement: the sign bit being set means it's negative, so invert the digits and add one</w:t>
      </w:r>
    </w:p>
    <w:p w:rsidR="00000000" w:rsidDel="00000000" w:rsidP="00000000" w:rsidRDefault="00000000" w:rsidRPr="00000000">
      <w:pPr>
        <w:spacing w:line="276" w:lineRule="auto"/>
        <w:contextualSpacing w:val="0"/>
      </w:pPr>
      <w:r w:rsidDel="00000000" w:rsidR="00000000" w:rsidRPr="00000000">
        <w:rPr>
          <w:rtl w:val="0"/>
        </w:rPr>
        <w:t xml:space="preserve">10010010 -&gt; 01101101 + 1 -&gt; 01101110 -&gt; (2+4+8+32+64) * -1 = -110.</w:t>
      </w:r>
    </w:p>
    <w:p w:rsidR="00000000" w:rsidDel="00000000" w:rsidP="00000000" w:rsidRDefault="00000000" w:rsidRPr="00000000">
      <w:pPr>
        <w:spacing w:line="276" w:lineRule="auto"/>
        <w:contextualSpacing w:val="0"/>
      </w:pPr>
      <w:r w:rsidDel="00000000" w:rsidR="00000000" w:rsidRPr="00000000">
        <w:rPr>
          <w:rtl w:val="0"/>
        </w:rPr>
        <w:t xml:space="preserve">Alternatively do 2^8 - 146 (unsigned) = 256 - 146 = 110 then make it negative -110</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b w:val="1"/>
          <w:color w:val="434343"/>
          <w:rtl w:val="0"/>
        </w:rPr>
        <w:t xml:space="preserve">5. In 2’s complement addition, 11011011 + 01100000 = 00111011. Was there a 2’s complement overflow? Why? What do the values in this sum represent? </w:t>
      </w:r>
    </w:p>
    <w:p w:rsidR="00000000" w:rsidDel="00000000" w:rsidP="00000000" w:rsidRDefault="00000000" w:rsidRPr="00000000">
      <w:pPr>
        <w:spacing w:line="276" w:lineRule="auto"/>
        <w:contextualSpacing w:val="0"/>
      </w:pPr>
      <w:r w:rsidDel="00000000" w:rsidR="00000000" w:rsidRPr="00000000">
        <w:rPr>
          <w:rtl w:val="0"/>
        </w:rPr>
        <w:t xml:space="preserve">T</w:t>
      </w:r>
      <w:r w:rsidDel="00000000" w:rsidR="00000000" w:rsidRPr="00000000">
        <w:rPr>
          <w:rtl w:val="0"/>
        </w:rPr>
        <w:t xml:space="preserve">here was no 2’s complement overflow.</w:t>
      </w:r>
      <w:r w:rsidDel="00000000" w:rsidR="00000000" w:rsidRPr="00000000">
        <w:rPr>
          <w:rtl w:val="0"/>
        </w:rPr>
        <w:t xml:space="preserve"> Since the most significegative, and likewise it will be positive for the second. For the equation above, this</w:t>
      </w:r>
      <w:r w:rsidDel="00000000" w:rsidR="00000000" w:rsidRPr="00000000">
        <w:rPr>
          <w:rtl w:val="0"/>
        </w:rPr>
        <w:t xml:space="preserve"> will be something in the form (-) + (+) =</w:t>
      </w:r>
      <w:r w:rsidDel="00000000" w:rsidR="00000000" w:rsidRPr="00000000">
        <w:rPr>
          <w:rtl w:val="0"/>
        </w:rPr>
        <w:t xml:space="preserve">ant bit in the first number is a 1, we know that this is n</w:t>
      </w:r>
      <w:r w:rsidDel="00000000" w:rsidR="00000000" w:rsidRPr="00000000">
        <w:rPr>
          <w:rtl w:val="0"/>
        </w:rPr>
        <w:t xml:space="preserve"> (+) (similar to how -5 + 6 = 1).</w:t>
      </w:r>
      <w:r w:rsidDel="00000000" w:rsidR="00000000" w:rsidRPr="00000000">
        <w:rPr>
          <w:rtl w:val="0"/>
        </w:rPr>
        <w:t xml:space="preserve"> This is not a 2’s complement overflow.</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 A 2’s complement overflow would be 01111111 + 00000001 = 10000000; which is 127 + 1 = -128. You can think of this in a numb</w:t>
      </w:r>
      <w:r w:rsidDel="00000000" w:rsidR="00000000" w:rsidRPr="00000000">
        <w:rPr>
          <w:rtl w:val="0"/>
        </w:rPr>
        <w:t xml:space="preserve">er line, with</w:t>
      </w:r>
      <w:r w:rsidDel="00000000" w:rsidR="00000000" w:rsidRPr="00000000">
        <w:rPr>
          <w:rtl w:val="0"/>
        </w:rPr>
        <w:t xml:space="preserve"> the far left being -128, 0 being the centre, and the far right being 127. That addition is simply crossing that 0 boundary. A 2’s complement underflow would therefore crossing the -128 boundary to the positive boundary by a minus operation.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There’s no 2’s complement overflow as the carry into the most significant bit is equal to the carry out of the MSB.</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Values:</w:t>
      </w:r>
    </w:p>
    <w:p w:rsidR="00000000" w:rsidDel="00000000" w:rsidP="00000000" w:rsidRDefault="00000000" w:rsidRPr="00000000">
      <w:pPr>
        <w:spacing w:line="276" w:lineRule="auto"/>
        <w:contextualSpacing w:val="0"/>
      </w:pPr>
      <w:r w:rsidDel="00000000" w:rsidR="00000000" w:rsidRPr="00000000">
        <w:rPr>
          <w:rtl w:val="0"/>
        </w:rPr>
        <w:t xml:space="preserve">-(37) + 96 = 59</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(You don’t get overflows with one positive and one negative number. Overflows are neg+neg -&gt; pos or pos+pos -&gt; neg)</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6. What is the difference between performing 2’s complement addition and unsigned addition in the AVR processor?</w:t>
      </w:r>
    </w:p>
    <w:p w:rsidR="00000000" w:rsidDel="00000000" w:rsidP="00000000" w:rsidRDefault="00000000" w:rsidRPr="00000000">
      <w:pPr>
        <w:spacing w:line="276" w:lineRule="auto"/>
        <w:contextualSpacing w:val="0"/>
      </w:pPr>
      <w:r w:rsidDel="00000000" w:rsidR="00000000" w:rsidRPr="00000000">
        <w:rPr>
          <w:rtl w:val="0"/>
        </w:rPr>
        <w:t xml:space="preserve">The actual process of adding the bits together is the same, however in 2’s complement addition,  the N flag in the status register can be set, indicating that the result would be negative if the numbers were signed and represented as 2’s complement.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Check V flag for 2’s complement overflow, C flag for unsigned ‘overflow’/carry.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S flag is the exclusive OR of N and V flags, and may be set in 2’s complement addition.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7. Represent the following numbers in IEEE 754 32-bit floating point notation:</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a) 1.5</w:t>
      </w:r>
    </w:p>
    <w:p w:rsidR="00000000" w:rsidDel="00000000" w:rsidP="00000000" w:rsidRDefault="00000000" w:rsidRPr="00000000">
      <w:pPr>
        <w:spacing w:line="276" w:lineRule="auto"/>
        <w:contextualSpacing w:val="0"/>
      </w:pPr>
      <w:r w:rsidDel="00000000" w:rsidR="00000000" w:rsidRPr="00000000">
        <w:rPr>
          <w:rtl w:val="0"/>
        </w:rPr>
        <w:t xml:space="preserve">1.5 = 1 x 2</w:t>
      </w:r>
      <w:r w:rsidDel="00000000" w:rsidR="00000000" w:rsidRPr="00000000">
        <w:rPr>
          <w:sz w:val="24"/>
          <w:szCs w:val="24"/>
          <w:vertAlign w:val="superscript"/>
          <w:rtl w:val="0"/>
        </w:rPr>
        <w:t xml:space="preserve">0</w:t>
      </w:r>
      <w:r w:rsidDel="00000000" w:rsidR="00000000" w:rsidRPr="00000000">
        <w:rPr>
          <w:rtl w:val="0"/>
        </w:rPr>
        <w:t xml:space="preserve"> + 1 x 2</w:t>
      </w:r>
      <w:r w:rsidDel="00000000" w:rsidR="00000000" w:rsidRPr="00000000">
        <w:rPr>
          <w:sz w:val="24"/>
          <w:szCs w:val="24"/>
          <w:vertAlign w:val="superscript"/>
          <w:rtl w:val="0"/>
        </w:rPr>
        <w:t xml:space="preserve">-1</w:t>
      </w:r>
    </w:p>
    <w:p w:rsidR="00000000" w:rsidDel="00000000" w:rsidP="00000000" w:rsidRDefault="00000000" w:rsidRPr="00000000">
      <w:pPr>
        <w:spacing w:line="276" w:lineRule="auto"/>
        <w:contextualSpacing w:val="0"/>
      </w:pPr>
      <w:r w:rsidDel="00000000" w:rsidR="00000000" w:rsidRPr="00000000">
        <w:rPr>
          <w:rtl w:val="0"/>
        </w:rPr>
        <w:t xml:space="preserve">= 1.1</w:t>
      </w:r>
      <w:r w:rsidDel="00000000" w:rsidR="00000000" w:rsidRPr="00000000">
        <w:rPr>
          <w:sz w:val="24"/>
          <w:szCs w:val="24"/>
          <w:vertAlign w:val="subscript"/>
          <w:rtl w:val="0"/>
        </w:rPr>
        <w:t xml:space="preserve">2</w:t>
      </w:r>
    </w:p>
    <w:p w:rsidR="00000000" w:rsidDel="00000000" w:rsidP="00000000" w:rsidRDefault="00000000" w:rsidRPr="00000000">
      <w:pPr>
        <w:spacing w:line="276" w:lineRule="auto"/>
        <w:contextualSpacing w:val="0"/>
      </w:pPr>
      <w:r w:rsidDel="00000000" w:rsidR="00000000" w:rsidRPr="00000000">
        <w:rPr>
          <w:rtl w:val="0"/>
        </w:rPr>
        <w:t xml:space="preserve">So sign = 0 (positive)</w:t>
      </w:r>
    </w:p>
    <w:p w:rsidR="00000000" w:rsidDel="00000000" w:rsidP="00000000" w:rsidRDefault="00000000" w:rsidRPr="00000000">
      <w:pPr>
        <w:spacing w:line="276" w:lineRule="auto"/>
        <w:contextualSpacing w:val="0"/>
      </w:pPr>
      <w:r w:rsidDel="00000000" w:rsidR="00000000" w:rsidRPr="00000000">
        <w:rPr>
          <w:rtl w:val="0"/>
        </w:rPr>
        <w:t xml:space="preserve">Exponent = 0 (+ 127 bias)</w:t>
      </w:r>
    </w:p>
    <w:p w:rsidR="00000000" w:rsidDel="00000000" w:rsidP="00000000" w:rsidRDefault="00000000" w:rsidRPr="00000000">
      <w:pPr>
        <w:spacing w:line="276" w:lineRule="auto"/>
        <w:contextualSpacing w:val="0"/>
      </w:pPr>
      <w:r w:rsidDel="00000000" w:rsidR="00000000" w:rsidRPr="00000000">
        <w:rPr>
          <w:rtl w:val="0"/>
        </w:rPr>
        <w:t xml:space="preserve">Mantissa = 1 (With 22 trailing 0s)</w:t>
      </w:r>
    </w:p>
    <w:p w:rsidR="00000000" w:rsidDel="00000000" w:rsidP="00000000" w:rsidRDefault="00000000" w:rsidRPr="00000000">
      <w:pPr>
        <w:spacing w:line="276" w:lineRule="auto"/>
        <w:contextualSpacing w:val="0"/>
      </w:pPr>
      <w:r w:rsidDel="00000000" w:rsidR="00000000" w:rsidRPr="00000000">
        <w:rPr>
          <w:rtl w:val="0"/>
        </w:rPr>
        <w:t xml:space="preserve">Therefore 1.5 in Floating point representation is 0      01111111    10000000000000000000000</w:t>
      </w:r>
    </w:p>
    <w:p w:rsidR="00000000" w:rsidDel="00000000" w:rsidP="00000000" w:rsidRDefault="00000000" w:rsidRPr="00000000">
      <w:pPr>
        <w:spacing w:line="276" w:lineRule="auto"/>
        <w:contextualSpacing w:val="0"/>
      </w:pPr>
      <w:r w:rsidDel="00000000" w:rsidR="00000000" w:rsidRPr="00000000">
        <w:rPr>
          <w:rtl w:val="0"/>
        </w:rPr>
        <w:t xml:space="preserve">    </w:t>
        <w:tab/>
        <w:tab/>
        <w:tab/>
        <w:t xml:space="preserve">                                  </w:t>
        <w:tab/>
        <w:t xml:space="preserve">       Sign  Exponent   Mantissa</w:t>
      </w:r>
    </w:p>
    <w:p w:rsidR="00000000" w:rsidDel="00000000" w:rsidP="00000000" w:rsidRDefault="00000000" w:rsidRPr="00000000">
      <w:pPr>
        <w:tabs>
          <w:tab w:val="left" w:pos="4650"/>
        </w:tabs>
        <w:spacing w:line="276" w:lineRule="auto"/>
        <w:contextualSpacing w:val="0"/>
      </w:pPr>
      <w:r w:rsidDel="00000000" w:rsidR="00000000" w:rsidRPr="00000000">
        <w:rPr>
          <w:rtl w:val="0"/>
        </w:rPr>
        <w:tab/>
        <w:t xml:space="preserve">= 3FC0 0000</w:t>
      </w:r>
      <w:r w:rsidDel="00000000" w:rsidR="00000000" w:rsidRPr="00000000">
        <w:rPr>
          <w:vertAlign w:val="subscript"/>
          <w:rtl w:val="0"/>
        </w:rPr>
        <w:t xml:space="preserve">16</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b) 1084</w:t>
      </w:r>
    </w:p>
    <w:p w:rsidR="00000000" w:rsidDel="00000000" w:rsidP="00000000" w:rsidRDefault="00000000" w:rsidRPr="00000000">
      <w:pPr>
        <w:spacing w:line="276" w:lineRule="auto"/>
        <w:contextualSpacing w:val="0"/>
      </w:pPr>
      <w:r w:rsidDel="00000000" w:rsidR="00000000" w:rsidRPr="00000000">
        <w:rPr>
          <w:rtl w:val="0"/>
        </w:rPr>
        <w:t xml:space="preserve">1084 = 10000111100</w:t>
      </w:r>
      <w:r w:rsidDel="00000000" w:rsidR="00000000" w:rsidRPr="00000000">
        <w:rPr>
          <w:sz w:val="24"/>
          <w:szCs w:val="24"/>
          <w:vertAlign w:val="subscript"/>
          <w:rtl w:val="0"/>
        </w:rPr>
        <w:t xml:space="preserve">2</w:t>
      </w:r>
    </w:p>
    <w:p w:rsidR="00000000" w:rsidDel="00000000" w:rsidP="00000000" w:rsidRDefault="00000000" w:rsidRPr="00000000">
      <w:pPr>
        <w:spacing w:line="276" w:lineRule="auto"/>
        <w:contextualSpacing w:val="0"/>
      </w:pPr>
      <w:r w:rsidDel="00000000" w:rsidR="00000000" w:rsidRPr="00000000">
        <w:rPr>
          <w:rtl w:val="0"/>
        </w:rPr>
        <w:t xml:space="preserve">        = 1.0000111100 x 2</w:t>
      </w:r>
      <w:r w:rsidDel="00000000" w:rsidR="00000000" w:rsidRPr="00000000">
        <w:rPr>
          <w:vertAlign w:val="superscript"/>
          <w:rtl w:val="0"/>
        </w:rPr>
        <w:t xml:space="preserve">1</w:t>
      </w:r>
      <w:r w:rsidDel="00000000" w:rsidR="00000000" w:rsidRPr="00000000">
        <w:rPr>
          <w:vertAlign w:val="superscript"/>
          <w:rtl w:val="0"/>
        </w:rPr>
        <w:t xml:space="preserve">0</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Sign = 0 (positive) d</w:t>
      </w:r>
    </w:p>
    <w:p w:rsidR="00000000" w:rsidDel="00000000" w:rsidP="00000000" w:rsidRDefault="00000000" w:rsidRPr="00000000">
      <w:pPr>
        <w:spacing w:line="276" w:lineRule="auto"/>
        <w:contextualSpacing w:val="0"/>
      </w:pPr>
      <w:r w:rsidDel="00000000" w:rsidR="00000000" w:rsidRPr="00000000">
        <w:rPr>
          <w:rtl w:val="0"/>
        </w:rPr>
        <w:t xml:space="preserve">Exponent = 10 (+ 127 bias = 137 =10001001)</w:t>
      </w:r>
    </w:p>
    <w:p w:rsidR="00000000" w:rsidDel="00000000" w:rsidP="00000000" w:rsidRDefault="00000000" w:rsidRPr="00000000">
      <w:pPr>
        <w:spacing w:line="276" w:lineRule="auto"/>
        <w:contextualSpacing w:val="0"/>
      </w:pPr>
      <w:r w:rsidDel="00000000" w:rsidR="00000000" w:rsidRPr="00000000">
        <w:rPr>
          <w:rtl w:val="0"/>
        </w:rPr>
        <w:t xml:space="preserve">Mantissa = 00001111 2(followed by 15 0s)</w:t>
      </w:r>
    </w:p>
    <w:p w:rsidR="00000000" w:rsidDel="00000000" w:rsidP="00000000" w:rsidRDefault="00000000" w:rsidRPr="00000000">
      <w:pPr>
        <w:spacing w:line="276" w:lineRule="auto"/>
        <w:contextualSpacing w:val="0"/>
      </w:pPr>
      <w:r w:rsidDel="00000000" w:rsidR="00000000" w:rsidRPr="00000000">
        <w:rPr>
          <w:rtl w:val="0"/>
        </w:rPr>
        <w:t xml:space="preserve">Therefore 1084 in floating point representation is 0 10001001  </w:t>
      </w:r>
      <w:r w:rsidDel="00000000" w:rsidR="00000000" w:rsidRPr="00000000">
        <w:rPr>
          <w:rtl w:val="0"/>
        </w:rPr>
        <w:t xml:space="preserve">000</w:t>
      </w:r>
      <w:r w:rsidDel="00000000" w:rsidR="00000000" w:rsidRPr="00000000">
        <w:rPr>
          <w:rtl w:val="0"/>
        </w:rPr>
        <w:t xml:space="preserve">01111000000000000000</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    </w:t>
        <w:tab/>
        <w:tab/>
        <w:tab/>
        <w:t xml:space="preserve">    </w:t>
        <w:tab/>
        <w:t xml:space="preserve"> </w:t>
        <w:tab/>
        <w:tab/>
        <w:t xml:space="preserve">Sign  Exponent  Mantissa</w:t>
      </w:r>
    </w:p>
    <w:p w:rsidR="00000000" w:rsidDel="00000000" w:rsidP="00000000" w:rsidRDefault="00000000" w:rsidRPr="00000000">
      <w:pPr>
        <w:tabs>
          <w:tab w:val="left" w:pos="4650"/>
        </w:tabs>
        <w:spacing w:line="276" w:lineRule="auto"/>
        <w:contextualSpacing w:val="0"/>
      </w:pPr>
      <w:r w:rsidDel="00000000" w:rsidR="00000000" w:rsidRPr="00000000">
        <w:rPr>
          <w:rtl w:val="0"/>
        </w:rPr>
        <w:tab/>
        <w:t xml:space="preserve">=4487 8000</w:t>
      </w:r>
      <w:r w:rsidDel="00000000" w:rsidR="00000000" w:rsidRPr="00000000">
        <w:rPr>
          <w:vertAlign w:val="subscript"/>
          <w:rtl w:val="0"/>
        </w:rPr>
        <w:t xml:space="preserve">16</w:t>
      </w: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c) –1</w:t>
      </w:r>
    </w:p>
    <w:p w:rsidR="00000000" w:rsidDel="00000000" w:rsidP="00000000" w:rsidRDefault="00000000" w:rsidRPr="00000000">
      <w:pPr>
        <w:spacing w:line="276" w:lineRule="auto"/>
        <w:contextualSpacing w:val="0"/>
      </w:pPr>
      <w:r w:rsidDel="00000000" w:rsidR="00000000" w:rsidRPr="00000000">
        <w:rPr>
          <w:rtl w:val="0"/>
        </w:rPr>
        <w:t xml:space="preserve">Sign = 1 (negative)</w:t>
      </w:r>
    </w:p>
    <w:p w:rsidR="00000000" w:rsidDel="00000000" w:rsidP="00000000" w:rsidRDefault="00000000" w:rsidRPr="00000000">
      <w:pPr>
        <w:spacing w:line="276" w:lineRule="auto"/>
        <w:contextualSpacing w:val="0"/>
      </w:pPr>
      <w:r w:rsidDel="00000000" w:rsidR="00000000" w:rsidRPr="00000000">
        <w:rPr>
          <w:rtl w:val="0"/>
        </w:rPr>
        <w:t xml:space="preserve">Exponent = 0 (+ 127 bias = 01111111)</w:t>
      </w:r>
    </w:p>
    <w:p w:rsidR="00000000" w:rsidDel="00000000" w:rsidP="00000000" w:rsidRDefault="00000000" w:rsidRPr="00000000">
      <w:pPr>
        <w:spacing w:line="276" w:lineRule="auto"/>
        <w:contextualSpacing w:val="0"/>
      </w:pPr>
      <w:r w:rsidDel="00000000" w:rsidR="00000000" w:rsidRPr="00000000">
        <w:rPr>
          <w:rtl w:val="0"/>
        </w:rPr>
        <w:t xml:space="preserve">Mantissa = 23 0s</w:t>
      </w:r>
    </w:p>
    <w:p w:rsidR="00000000" w:rsidDel="00000000" w:rsidP="00000000" w:rsidRDefault="00000000" w:rsidRPr="00000000">
      <w:pPr>
        <w:spacing w:line="276" w:lineRule="auto"/>
        <w:contextualSpacing w:val="0"/>
      </w:pPr>
      <w:r w:rsidDel="00000000" w:rsidR="00000000" w:rsidRPr="00000000">
        <w:rPr>
          <w:rtl w:val="0"/>
        </w:rPr>
        <w:t xml:space="preserve">Therefore -1 in floating point representation is 1   01111111 00000000000000000000000</w:t>
      </w:r>
    </w:p>
    <w:p w:rsidR="00000000" w:rsidDel="00000000" w:rsidP="00000000" w:rsidRDefault="00000000" w:rsidRPr="00000000">
      <w:pPr>
        <w:spacing w:line="276" w:lineRule="auto"/>
        <w:contextualSpacing w:val="0"/>
      </w:pPr>
      <w:r w:rsidDel="00000000" w:rsidR="00000000" w:rsidRPr="00000000">
        <w:rPr>
          <w:rtl w:val="0"/>
        </w:rPr>
        <w:t xml:space="preserve">    </w:t>
        <w:tab/>
        <w:tab/>
        <w:tab/>
        <w:t xml:space="preserve">    </w:t>
        <w:tab/>
        <w:t xml:space="preserve">Sign Exponent  Mantissa</w:t>
      </w:r>
    </w:p>
    <w:p w:rsidR="00000000" w:rsidDel="00000000" w:rsidP="00000000" w:rsidRDefault="00000000" w:rsidRPr="00000000">
      <w:pPr>
        <w:tabs>
          <w:tab w:val="left" w:pos="4677.165354330708"/>
        </w:tabs>
        <w:spacing w:line="276" w:lineRule="auto"/>
        <w:contextualSpacing w:val="0"/>
      </w:pPr>
      <w:r w:rsidDel="00000000" w:rsidR="00000000" w:rsidRPr="00000000">
        <w:rPr>
          <w:rtl w:val="0"/>
        </w:rPr>
        <w:tab/>
        <w:t xml:space="preserve">=BF80 0000</w:t>
      </w:r>
      <w:r w:rsidDel="00000000" w:rsidR="00000000" w:rsidRPr="00000000">
        <w:rPr>
          <w:vertAlign w:val="subscript"/>
          <w:rtl w:val="0"/>
        </w:rPr>
        <w:t xml:space="preserve">16</w:t>
      </w: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d) –13.75</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-13.75 = 1x2^3 + 1x2^2 + 0x2^1 + 1x2^0 + 1x2^-1 + 1x2^-2</w:t>
      </w:r>
    </w:p>
    <w:p w:rsidR="00000000" w:rsidDel="00000000" w:rsidP="00000000" w:rsidRDefault="00000000" w:rsidRPr="00000000">
      <w:pPr>
        <w:spacing w:after="240" w:line="240" w:lineRule="auto"/>
        <w:contextualSpacing w:val="0"/>
      </w:pPr>
      <w:r w:rsidDel="00000000" w:rsidR="00000000" w:rsidRPr="00000000">
        <w:rPr>
          <w:rFonts w:ascii="Courier New" w:cs="Courier New" w:eastAsia="Courier New" w:hAnsi="Courier New"/>
          <w:sz w:val="24"/>
          <w:szCs w:val="24"/>
          <w:rtl w:val="0"/>
        </w:rPr>
        <w:t xml:space="preserve">= 1101.11</w:t>
      </w:r>
    </w:p>
    <w:p w:rsidR="00000000" w:rsidDel="00000000" w:rsidP="00000000" w:rsidRDefault="00000000" w:rsidRPr="00000000">
      <w:pPr>
        <w:spacing w:after="240" w:line="240" w:lineRule="auto"/>
        <w:contextualSpacing w:val="0"/>
      </w:pPr>
      <w:r w:rsidDel="00000000" w:rsidR="00000000" w:rsidRPr="00000000">
        <w:rPr>
          <w:rFonts w:ascii="Courier New" w:cs="Courier New" w:eastAsia="Courier New" w:hAnsi="Courier New"/>
          <w:sz w:val="24"/>
          <w:szCs w:val="24"/>
          <w:rtl w:val="0"/>
        </w:rPr>
        <w:t xml:space="preserve">= 1.10111 x 2^3</w:t>
      </w:r>
    </w:p>
    <w:p w:rsidR="00000000" w:rsidDel="00000000" w:rsidP="00000000" w:rsidRDefault="00000000" w:rsidRPr="00000000">
      <w:pPr>
        <w:spacing w:after="240" w:line="240" w:lineRule="auto"/>
        <w:contextualSpacing w:val="0"/>
      </w:pPr>
      <w:r w:rsidDel="00000000" w:rsidR="00000000" w:rsidRPr="00000000">
        <w:rPr>
          <w:rFonts w:ascii="Courier New" w:cs="Courier New" w:eastAsia="Courier New" w:hAnsi="Courier New"/>
          <w:sz w:val="24"/>
          <w:szCs w:val="24"/>
          <w:rtl w:val="0"/>
        </w:rPr>
        <w:t xml:space="preserve">Sign = 1 (negative)</w:t>
      </w:r>
    </w:p>
    <w:p w:rsidR="00000000" w:rsidDel="00000000" w:rsidP="00000000" w:rsidRDefault="00000000" w:rsidRPr="00000000">
      <w:pPr>
        <w:spacing w:after="240" w:line="240" w:lineRule="auto"/>
        <w:contextualSpacing w:val="0"/>
      </w:pPr>
      <w:r w:rsidDel="00000000" w:rsidR="00000000" w:rsidRPr="00000000">
        <w:rPr>
          <w:rFonts w:ascii="Courier New" w:cs="Courier New" w:eastAsia="Courier New" w:hAnsi="Courier New"/>
          <w:sz w:val="24"/>
          <w:szCs w:val="24"/>
          <w:rtl w:val="0"/>
        </w:rPr>
        <w:t xml:space="preserve">Exponent = 3 (+ 127 bias = 130 = 10000010 base 2)</w:t>
      </w:r>
    </w:p>
    <w:p w:rsidR="00000000" w:rsidDel="00000000" w:rsidP="00000000" w:rsidRDefault="00000000" w:rsidRPr="00000000">
      <w:pPr>
        <w:spacing w:after="240" w:line="240" w:lineRule="auto"/>
        <w:contextualSpacing w:val="0"/>
      </w:pPr>
      <w:r w:rsidDel="00000000" w:rsidR="00000000" w:rsidRPr="00000000">
        <w:rPr>
          <w:rFonts w:ascii="Courier New" w:cs="Courier New" w:eastAsia="Courier New" w:hAnsi="Courier New"/>
          <w:sz w:val="24"/>
          <w:szCs w:val="24"/>
          <w:rtl w:val="0"/>
        </w:rPr>
        <w:t xml:space="preserve">Mantissa = 10111 Followed by 18 0s</w:t>
      </w:r>
    </w:p>
    <w:p w:rsidR="00000000" w:rsidDel="00000000" w:rsidP="00000000" w:rsidRDefault="00000000" w:rsidRPr="00000000">
      <w:pPr>
        <w:spacing w:after="240" w:line="240" w:lineRule="auto"/>
        <w:contextualSpacing w:val="0"/>
      </w:pPr>
      <w:r w:rsidDel="00000000" w:rsidR="00000000" w:rsidRPr="00000000">
        <w:rPr>
          <w:rFonts w:ascii="Courier New" w:cs="Courier New" w:eastAsia="Courier New" w:hAnsi="Courier New"/>
          <w:sz w:val="24"/>
          <w:szCs w:val="24"/>
          <w:rtl w:val="0"/>
        </w:rPr>
        <w:t xml:space="preserve">so -13.75 = 1 10000010 101110000000000000000000</w:t>
      </w:r>
    </w:p>
    <w:p w:rsidR="00000000" w:rsidDel="00000000" w:rsidP="00000000" w:rsidRDefault="00000000" w:rsidRPr="00000000">
      <w:pPr>
        <w:spacing w:after="240" w:line="240" w:lineRule="auto"/>
        <w:contextualSpacing w:val="0"/>
      </w:pPr>
      <w:r w:rsidDel="00000000" w:rsidR="00000000" w:rsidRPr="00000000">
        <w:rPr>
          <w:rFonts w:ascii="Courier New" w:cs="Courier New" w:eastAsia="Courier New" w:hAnsi="Courier New"/>
          <w:sz w:val="24"/>
          <w:szCs w:val="24"/>
          <w:rtl w:val="0"/>
        </w:rPr>
        <w:tab/>
        <w:tab/>
        <w:t xml:space="preserve">Sign</w:t>
        <w:tab/>
        <w:t xml:space="preserve">Exponent</w:t>
        <w:tab/>
        <w:t xml:space="preserve">Mantissa</w:t>
      </w:r>
    </w:p>
    <w:p w:rsidR="00000000" w:rsidDel="00000000" w:rsidP="00000000" w:rsidRDefault="00000000" w:rsidRPr="00000000">
      <w:pPr>
        <w:tabs>
          <w:tab w:val="left" w:pos="1395"/>
        </w:tabs>
        <w:spacing w:after="240" w:line="240" w:lineRule="auto"/>
        <w:contextualSpacing w:val="0"/>
      </w:pPr>
      <w:r w:rsidDel="00000000" w:rsidR="00000000" w:rsidRPr="00000000">
        <w:rPr>
          <w:rtl w:val="0"/>
        </w:rPr>
        <w:tab/>
        <w:t xml:space="preserve">=C15C 0000</w:t>
      </w:r>
      <w:r w:rsidDel="00000000" w:rsidR="00000000" w:rsidRPr="00000000">
        <w:rPr>
          <w:vertAlign w:val="subscript"/>
          <w:rtl w:val="0"/>
        </w:rPr>
        <w:t xml:space="preserve">16</w:t>
      </w: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8. What does the following IEEE 754 FP number represent:</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0 </w:t>
        <w:tab/>
        <w:t xml:space="preserve">1000 0001    110 0000 0000 0000 0000 0000</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Sign   Exponent </w:t>
        <w:tab/>
        <w:tab/>
        <w:t xml:space="preserve">Mantissa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 xml:space="preserve">We know the number is positive from the unset sign bit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 xml:space="preserve">Exponent = 129 (-127 bias = 2)</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 xml:space="preserve">So the number is 1.11 x 2^2</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 xml:space="preserve">= 111</w:t>
      </w:r>
      <w:r w:rsidDel="00000000" w:rsidR="00000000" w:rsidRPr="00000000">
        <w:rPr>
          <w:rFonts w:ascii="Courier New" w:cs="Courier New" w:eastAsia="Courier New" w:hAnsi="Courier New"/>
          <w:sz w:val="24"/>
          <w:szCs w:val="24"/>
          <w:vertAlign w:val="subscript"/>
          <w:rtl w:val="0"/>
        </w:rPr>
        <w:t xml:space="preserve">2</w:t>
      </w:r>
      <w:r w:rsidDel="00000000" w:rsidR="00000000" w:rsidRPr="00000000">
        <w:rPr>
          <w:rFonts w:ascii="Courier New" w:cs="Courier New" w:eastAsia="Courier New" w:hAnsi="Courier New"/>
          <w:sz w:val="24"/>
          <w:szCs w:val="24"/>
          <w:rtl w:val="0"/>
        </w:rPr>
        <w:t xml:space="preserve"> = 7</w:t>
      </w:r>
      <w:r w:rsidDel="00000000" w:rsidR="00000000" w:rsidRPr="00000000">
        <w:rPr>
          <w:rFonts w:ascii="Courier New" w:cs="Courier New" w:eastAsia="Courier New" w:hAnsi="Courier New"/>
          <w:sz w:val="24"/>
          <w:szCs w:val="24"/>
          <w:vertAlign w:val="subscript"/>
          <w:rtl w:val="0"/>
        </w:rPr>
        <w:t xml:space="preserve">10</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9. Encode the following instructions into Atmel AVR machine code:</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a) ldi r18, 127</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Format for ldi is:</w:t>
      </w:r>
    </w:p>
    <w:p w:rsidR="00000000" w:rsidDel="00000000" w:rsidP="00000000" w:rsidRDefault="00000000" w:rsidRPr="00000000">
      <w:pPr>
        <w:contextualSpacing w:val="0"/>
      </w:pPr>
      <w:r w:rsidDel="00000000" w:rsidR="00000000" w:rsidRPr="00000000">
        <w:rPr>
          <w:rtl w:val="0"/>
        </w:rPr>
        <w:t xml:space="preserve">Ldi </w:t>
      </w:r>
      <w:commentRangeStart w:id="0"/>
      <w:commentRangeStart w:id="1"/>
      <w:commentRangeStart w:id="2"/>
      <w:commentRangeStart w:id="3"/>
      <w:commentRangeStart w:id="4"/>
      <w:commentRangeStart w:id="5"/>
      <w:commentRangeStart w:id="6"/>
      <w:commentRangeStart w:id="7"/>
      <w:r w:rsidDel="00000000" w:rsidR="00000000" w:rsidRPr="00000000">
        <w:rPr>
          <w:rtl w:val="0"/>
        </w:rPr>
        <w:t xml:space="preserve">Rd</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K K = 127 -&gt; in binary = 0111 1111</w:t>
      </w:r>
    </w:p>
    <w:p w:rsidR="00000000" w:rsidDel="00000000" w:rsidP="00000000" w:rsidRDefault="00000000" w:rsidRPr="00000000">
      <w:pPr>
        <w:contextualSpacing w:val="0"/>
      </w:pPr>
      <w:r w:rsidDel="00000000" w:rsidR="00000000" w:rsidRPr="00000000">
        <w:rPr>
          <w:rtl w:val="0"/>
        </w:rPr>
        <w:t xml:space="preserve">Rd = r18. However as you can see in the opcode for ldi we only have 4 bits (d). That means only 16 references can be made. e.g. 0000 = first reference and 1111 (15) = last reference. Therefore we have a range of r16 - r31. (Why they picked the upper registers, was a design thing). Therefore R18 = 2nd reference = 0010. .. Same goes for everything else.</w:t>
      </w:r>
    </w:p>
    <w:p w:rsidR="00000000" w:rsidDel="00000000" w:rsidP="00000000" w:rsidRDefault="00000000" w:rsidRPr="00000000">
      <w:pPr>
        <w:contextualSpacing w:val="0"/>
      </w:pPr>
      <w:r w:rsidDel="00000000" w:rsidR="00000000" w:rsidRPr="00000000">
        <w:rPr>
          <w:rtl w:val="0"/>
        </w:rPr>
        <w:t xml:space="preserve">1110 KKKK dddd KKKK</w:t>
      </w:r>
      <w:r w:rsidDel="00000000" w:rsidR="00000000" w:rsidRPr="00000000">
        <w:rPr>
          <w:rtl w:val="0"/>
        </w:rPr>
        <w:tab/>
      </w:r>
    </w:p>
    <w:p w:rsidR="00000000" w:rsidDel="00000000" w:rsidP="00000000" w:rsidRDefault="00000000" w:rsidRPr="00000000">
      <w:pPr>
        <w:contextualSpacing w:val="0"/>
      </w:pPr>
      <w:commentRangeStart w:id="8"/>
      <w:commentRangeStart w:id="9"/>
      <w:r w:rsidDel="00000000" w:rsidR="00000000" w:rsidRPr="00000000">
        <w:rPr>
          <w:rtl w:val="0"/>
        </w:rPr>
        <w:t xml:space="preserve">Answer: 1110 0111 0010 1111</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b) mov r18, r2</w:t>
      </w:r>
    </w:p>
    <w:p w:rsidR="00000000" w:rsidDel="00000000" w:rsidP="00000000" w:rsidRDefault="00000000" w:rsidRPr="00000000">
      <w:pPr>
        <w:contextualSpacing w:val="0"/>
      </w:pPr>
      <w:r w:rsidDel="00000000" w:rsidR="00000000" w:rsidRPr="00000000">
        <w:rPr>
          <w:rtl w:val="0"/>
        </w:rPr>
        <w:t xml:space="preserve">Format for mov is:</w:t>
      </w:r>
    </w:p>
    <w:p w:rsidR="00000000" w:rsidDel="00000000" w:rsidP="00000000" w:rsidRDefault="00000000" w:rsidRPr="00000000">
      <w:pPr>
        <w:contextualSpacing w:val="0"/>
      </w:pPr>
      <w:r w:rsidDel="00000000" w:rsidR="00000000" w:rsidRPr="00000000">
        <w:rPr>
          <w:rtl w:val="0"/>
        </w:rPr>
        <w:t xml:space="preserve">mov Rd, Rr</w:t>
      </w:r>
    </w:p>
    <w:p w:rsidR="00000000" w:rsidDel="00000000" w:rsidP="00000000" w:rsidRDefault="00000000" w:rsidRPr="00000000">
      <w:pPr>
        <w:contextualSpacing w:val="0"/>
      </w:pPr>
      <w:r w:rsidDel="00000000" w:rsidR="00000000" w:rsidRPr="00000000">
        <w:rPr>
          <w:rtl w:val="0"/>
        </w:rPr>
        <w:t xml:space="preserve">0010 11rd dddd rrrr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rtl w:val="0"/>
        </w:rPr>
        <w:t xml:space="preserve">0010 1101 0010 0010</w:t>
      </w: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c) lds r2, 0xABCD</w:t>
      </w:r>
    </w:p>
    <w:p w:rsidR="00000000" w:rsidDel="00000000" w:rsidP="00000000" w:rsidRDefault="00000000" w:rsidRPr="00000000">
      <w:pPr>
        <w:contextualSpacing w:val="0"/>
      </w:pPr>
      <w:r w:rsidDel="00000000" w:rsidR="00000000" w:rsidRPr="00000000">
        <w:rPr>
          <w:rtl w:val="0"/>
        </w:rPr>
        <w:t xml:space="preserve">Format for lds is:</w:t>
      </w:r>
    </w:p>
    <w:p w:rsidR="00000000" w:rsidDel="00000000" w:rsidP="00000000" w:rsidRDefault="00000000" w:rsidRPr="00000000">
      <w:pPr>
        <w:contextualSpacing w:val="0"/>
      </w:pPr>
      <w:r w:rsidDel="00000000" w:rsidR="00000000" w:rsidRPr="00000000">
        <w:rPr>
          <w:rtl w:val="0"/>
        </w:rPr>
        <w:t xml:space="preserve">lds Rd, k</w:t>
      </w:r>
    </w:p>
    <w:p w:rsidR="00000000" w:rsidDel="00000000" w:rsidP="00000000" w:rsidRDefault="00000000" w:rsidRPr="00000000">
      <w:pPr>
        <w:contextualSpacing w:val="0"/>
      </w:pPr>
      <w:r w:rsidDel="00000000" w:rsidR="00000000" w:rsidRPr="00000000">
        <w:rPr>
          <w:rtl w:val="0"/>
        </w:rPr>
        <w:t xml:space="preserve">1001 000d dddd 0000 kkkk kkkk kkkk kkkk</w:t>
      </w:r>
    </w:p>
    <w:p w:rsidR="00000000" w:rsidDel="00000000" w:rsidP="00000000" w:rsidRDefault="00000000" w:rsidRPr="00000000">
      <w:pPr>
        <w:contextualSpacing w:val="0"/>
      </w:pPr>
      <w:r w:rsidDel="00000000" w:rsidR="00000000" w:rsidRPr="00000000">
        <w:rPr>
          <w:rtl w:val="0"/>
        </w:rPr>
        <w:t xml:space="preserve">Answer: 1001 000</w:t>
      </w:r>
      <w:r w:rsidDel="00000000" w:rsidR="00000000" w:rsidRPr="00000000">
        <w:rPr>
          <w:rtl w:val="0"/>
        </w:rPr>
        <w:t xml:space="preserve">0 0010</w:t>
      </w:r>
      <w:r w:rsidDel="00000000" w:rsidR="00000000" w:rsidRPr="00000000">
        <w:rPr>
          <w:rtl w:val="0"/>
        </w:rPr>
        <w:t xml:space="preserve"> 0000 1010 1011 1100 1101</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10. How many bits are needed to address:</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a) 16 32-bit general purpose registers?</w:t>
      </w:r>
    </w:p>
    <w:p w:rsidR="00000000" w:rsidDel="00000000" w:rsidP="00000000" w:rsidRDefault="00000000" w:rsidRPr="00000000">
      <w:pPr>
        <w:spacing w:line="276" w:lineRule="auto"/>
        <w:contextualSpacing w:val="0"/>
      </w:pPr>
      <w:r w:rsidDel="00000000" w:rsidR="00000000" w:rsidRPr="00000000">
        <w:rPr>
          <w:rtl w:val="0"/>
        </w:rPr>
        <w:t xml:space="preserve">16 registers -&gt; 2^4 registers: </w:t>
        <w:tab/>
        <w:tab/>
        <w:tab/>
        <w:t xml:space="preserve">4 bits</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b) a memory space of 65536 bytes (assume byte addressing)?</w:t>
      </w:r>
    </w:p>
    <w:p w:rsidR="00000000" w:rsidDel="00000000" w:rsidP="00000000" w:rsidRDefault="00000000" w:rsidRPr="00000000">
      <w:pPr>
        <w:spacing w:line="276" w:lineRule="auto"/>
        <w:contextualSpacing w:val="0"/>
      </w:pPr>
      <w:r w:rsidDel="00000000" w:rsidR="00000000" w:rsidRPr="00000000">
        <w:rPr>
          <w:rtl w:val="0"/>
        </w:rPr>
        <w:t xml:space="preserve">65536 bytes -&gt; 2^16 byte sized registers: </w:t>
        <w:tab/>
        <w:t xml:space="preserve">16 bits</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c) a memory space of 65536 32-bit words (assume byte addressing)?</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Sri confirmed 18 bits is the correct answer. </w:t>
      </w:r>
    </w:p>
    <w:p w:rsidR="00000000" w:rsidDel="00000000" w:rsidP="00000000" w:rsidRDefault="00000000" w:rsidRPr="00000000">
      <w:pPr>
        <w:spacing w:line="276" w:lineRule="auto"/>
        <w:contextualSpacing w:val="0"/>
      </w:pPr>
      <w:commentRangeStart w:id="10"/>
      <w:commentRangeStart w:id="11"/>
      <w:commentRangeStart w:id="12"/>
      <w:commentRangeStart w:id="13"/>
      <w:commentRangeStart w:id="14"/>
      <w:commentRangeStart w:id="15"/>
      <w:commentRangeStart w:id="16"/>
      <w:commentRangeStart w:id="17"/>
      <w:commentRangeStart w:id="18"/>
      <w:commentRangeStart w:id="19"/>
      <w:commentRangeStart w:id="20"/>
      <w:commentRangeStart w:id="21"/>
      <w:r w:rsidDel="00000000" w:rsidR="00000000" w:rsidRPr="00000000">
        <w:rPr>
          <w:rtl w:val="0"/>
        </w:rPr>
        <w:t xml:space="preserve">65536 32-bit words -&gt; 2^16 * 2^2 bytes</w:t>
        <w:tab/>
        <w:t xml:space="preserve">18 bits</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answer is 100% 18 bits. we’re using byte addressing on 32-bit words (4 bytes long) so we need 2 extra bits to reference the extra stuff.</w:t>
      </w:r>
    </w:p>
    <w:p w:rsidR="00000000" w:rsidDel="00000000" w:rsidP="00000000" w:rsidRDefault="00000000" w:rsidRPr="00000000">
      <w:pPr>
        <w:spacing w:line="276" w:lineRule="auto"/>
        <w:contextualSpacing w:val="0"/>
      </w:pPr>
      <w:r w:rsidDel="00000000" w:rsidR="00000000" w:rsidRPr="00000000">
        <w:rPr>
          <w:rtl w:val="0"/>
        </w:rPr>
        <w:t xml:space="preserve">So if we want to refer to each of the 65536 words we need</w:t>
      </w:r>
    </w:p>
    <w:p w:rsidR="00000000" w:rsidDel="00000000" w:rsidP="00000000" w:rsidRDefault="00000000" w:rsidRPr="00000000">
      <w:pPr>
        <w:spacing w:line="276" w:lineRule="auto"/>
        <w:contextualSpacing w:val="0"/>
      </w:pPr>
      <w:r w:rsidDel="00000000" w:rsidR="00000000" w:rsidRPr="00000000">
        <w:rPr>
          <w:rtl w:val="0"/>
        </w:rPr>
        <w:t xml:space="preserve">16 bits</w:t>
        <w:br w:type="textWrapping"/>
        <w:tab/>
        <w:t xml:space="preserve">But actually we want to refer to each byte of these</w:t>
        <w:br w:type="textWrapping"/>
        <w:tab/>
        <w:t xml:space="preserve">(each of 4 bytes(32-bits) takes 2 bits to refer to)</w:t>
      </w:r>
    </w:p>
    <w:p w:rsidR="00000000" w:rsidDel="00000000" w:rsidP="00000000" w:rsidRDefault="00000000" w:rsidRPr="00000000">
      <w:pPr>
        <w:spacing w:line="276" w:lineRule="auto"/>
        <w:contextualSpacing w:val="0"/>
      </w:pPr>
      <w:r w:rsidDel="00000000" w:rsidR="00000000" w:rsidRPr="00000000">
        <w:rPr>
          <w:rtl w:val="0"/>
        </w:rPr>
        <w:t xml:space="preserve">+2 bits</w:t>
      </w:r>
    </w:p>
    <w:p w:rsidR="00000000" w:rsidDel="00000000" w:rsidP="00000000" w:rsidRDefault="00000000" w:rsidRPr="00000000">
      <w:pPr>
        <w:spacing w:line="276" w:lineRule="auto"/>
        <w:contextualSpacing w:val="0"/>
      </w:pPr>
      <w:r w:rsidDel="00000000" w:rsidR="00000000" w:rsidRPr="00000000">
        <w:rPr>
          <w:rtl w:val="0"/>
        </w:rPr>
        <w:t xml:space="preserve">= 18 bits</w:t>
      </w:r>
    </w:p>
    <w:p w:rsidR="00000000" w:rsidDel="00000000" w:rsidP="00000000" w:rsidRDefault="00000000" w:rsidRPr="00000000">
      <w:pPr>
        <w:spacing w:line="276" w:lineRule="auto"/>
        <w:contextualSpacing w:val="0"/>
      </w:pPr>
      <w:r w:rsidDel="00000000" w:rsidR="00000000" w:rsidRPr="00000000">
        <w:rPr>
          <w:rtl w:val="0"/>
        </w:rPr>
      </w:r>
    </w:p>
    <w:tbl>
      <w:tblPr>
        <w:tblStyle w:val="Table1"/>
        <w:bidi w:val="0"/>
        <w:tblW w:w="4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00"/>
        <w:tblGridChange w:id="0">
          <w:tblGrid>
            <w:gridCol w:w="2430"/>
            <w:gridCol w:w="24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 m Byte Address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 8-bit (1 byte wide)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1</w:t>
            </w:r>
          </w:p>
        </w:tc>
        <w:tc>
          <w:tcPr>
            <w:vMerge w:val="restart"/>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32-bit data</w:t>
            </w:r>
          </w:p>
          <w:p w:rsidR="00000000" w:rsidDel="00000000" w:rsidP="00000000" w:rsidRDefault="00000000" w:rsidRPr="00000000">
            <w:pPr>
              <w:spacing w:line="240" w:lineRule="auto"/>
              <w:contextualSpacing w:val="0"/>
            </w:pPr>
            <w:r w:rsidDel="00000000" w:rsidR="00000000" w:rsidRPr="00000000">
              <w:rPr>
                <w:rtl w:val="0"/>
              </w:rPr>
              <w:t xml:space="preserve">(4 bytes)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2</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3</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4</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11. What do the following letters in a typical status register stand for and how are they generated?</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a) Z</w:t>
      </w:r>
    </w:p>
    <w:p w:rsidR="00000000" w:rsidDel="00000000" w:rsidP="00000000" w:rsidRDefault="00000000" w:rsidRPr="00000000">
      <w:pPr>
        <w:spacing w:line="276" w:lineRule="auto"/>
        <w:contextualSpacing w:val="0"/>
      </w:pPr>
      <w:r w:rsidDel="00000000" w:rsidR="00000000" w:rsidRPr="00000000">
        <w:rPr>
          <w:rtl w:val="0"/>
        </w:rPr>
        <w:t xml:space="preserve">Zero Flag;  indicates a zero result in an arithmetic or logic operation. 1: zero. 0: Non-zero</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b) C</w:t>
      </w:r>
    </w:p>
    <w:p w:rsidR="00000000" w:rsidDel="00000000" w:rsidP="00000000" w:rsidRDefault="00000000" w:rsidRPr="00000000">
      <w:pPr>
        <w:spacing w:line="276" w:lineRule="auto"/>
        <w:contextualSpacing w:val="0"/>
      </w:pPr>
      <w:r w:rsidDel="00000000" w:rsidR="00000000" w:rsidRPr="00000000">
        <w:rPr>
          <w:rtl w:val="0"/>
        </w:rPr>
        <w:t xml:space="preserve">Carry flag; for addition it is the carry of the most significant bit. </w:t>
      </w:r>
      <w:commentRangeStart w:id="22"/>
      <w:commentRangeStart w:id="23"/>
      <w:r w:rsidDel="00000000" w:rsidR="00000000" w:rsidRPr="00000000">
        <w:rPr>
          <w:rtl w:val="0"/>
        </w:rPr>
        <w:t xml:space="preserve">For subtraction (X-Y), it indicates whether |X|&gt;|Y|. </w:t>
      </w:r>
      <w:r w:rsidDel="00000000" w:rsidR="00000000" w:rsidRPr="00000000">
        <w:rPr>
          <w:rtl w:val="0"/>
        </w:rPr>
        <w:t xml:space="preserve">If |Y|&gt;|X|, C is set</w:t>
      </w:r>
      <w:r w:rsidDel="00000000" w:rsidR="00000000" w:rsidRPr="00000000">
        <w:rPr>
          <w:rtl w:val="0"/>
        </w:rPr>
        <w:t xml:space="preserve">, otherwise not set.</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c) V</w:t>
      </w:r>
    </w:p>
    <w:p w:rsidR="00000000" w:rsidDel="00000000" w:rsidP="00000000" w:rsidRDefault="00000000" w:rsidRPr="00000000">
      <w:pPr>
        <w:spacing w:line="276" w:lineRule="auto"/>
        <w:contextualSpacing w:val="0"/>
      </w:pPr>
      <w:r w:rsidDel="00000000" w:rsidR="00000000" w:rsidRPr="00000000">
        <w:rPr>
          <w:rtl w:val="0"/>
        </w:rPr>
        <w:t xml:space="preserve">Two’s complement overflow flag; used in twos complement arithmetic. Set when a twos complement result overflows. </w:t>
      </w:r>
      <w:r w:rsidDel="00000000" w:rsidR="00000000" w:rsidRPr="00000000">
        <w:rPr>
          <w:i w:val="1"/>
          <w:rtl w:val="0"/>
        </w:rPr>
        <w:t xml:space="preserve">V = C XOR (Carry in to MSB)</w:t>
      </w:r>
    </w:p>
    <w:p w:rsidR="00000000" w:rsidDel="00000000" w:rsidP="00000000" w:rsidRDefault="00000000" w:rsidRPr="00000000">
      <w:pPr>
        <w:spacing w:line="276" w:lineRule="auto"/>
        <w:contextualSpacing w:val="0"/>
      </w:pPr>
      <w:r w:rsidDel="00000000" w:rsidR="00000000" w:rsidRPr="00000000">
        <w:rPr>
          <w:i w:val="1"/>
          <w:rtl w:val="0"/>
        </w:rPr>
        <w:t xml:space="preserve">Other way to explain: Set when carry_in != carry_out for the MSB</w:t>
      </w:r>
    </w:p>
    <w:p w:rsidR="00000000" w:rsidDel="00000000" w:rsidP="00000000" w:rsidRDefault="00000000" w:rsidRPr="00000000">
      <w:pPr>
        <w:spacing w:line="276" w:lineRule="auto"/>
        <w:contextualSpacing w:val="0"/>
      </w:pPr>
      <w:r w:rsidDel="00000000" w:rsidR="00000000" w:rsidRPr="00000000">
        <w:rPr>
          <w:i w:val="1"/>
          <w:rtl w:val="0"/>
        </w:rPr>
        <w:t xml:space="preserve">NOTE: Flag will still be set/cleared when performing unsigned arithmetic (the computer can’t tell the difference). Use the correct comparisons to check these flags and interpret the result.</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d) N</w:t>
      </w:r>
    </w:p>
    <w:p w:rsidR="00000000" w:rsidDel="00000000" w:rsidP="00000000" w:rsidRDefault="00000000" w:rsidRPr="00000000">
      <w:pPr>
        <w:spacing w:line="276" w:lineRule="auto"/>
        <w:contextualSpacing w:val="0"/>
      </w:pPr>
      <w:r w:rsidDel="00000000" w:rsidR="00000000" w:rsidRPr="00000000">
        <w:rPr>
          <w:rtl w:val="0"/>
        </w:rPr>
        <w:t xml:space="preserve">Negative flag; The Most Significant Bit of the result of last arithmetic operation</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e) S</w:t>
      </w:r>
    </w:p>
    <w:p w:rsidR="00000000" w:rsidDel="00000000" w:rsidP="00000000" w:rsidRDefault="00000000" w:rsidRPr="00000000">
      <w:pPr>
        <w:spacing w:line="276" w:lineRule="auto"/>
        <w:contextualSpacing w:val="0"/>
      </w:pPr>
      <w:r w:rsidDel="00000000" w:rsidR="00000000" w:rsidRPr="00000000">
        <w:rPr>
          <w:rtl w:val="0"/>
        </w:rPr>
        <w:t xml:space="preserve">Sign Flag; Exclusive OR (XOR) between the Negative Flag N and the Two’s Complement Overflow Flag </w:t>
      </w:r>
      <w:r w:rsidDel="00000000" w:rsidR="00000000" w:rsidRPr="00000000">
        <w:rPr>
          <w:rtl w:val="0"/>
        </w:rPr>
        <w:t xml:space="preserve">V</w:t>
      </w: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12. What is the main difference between the memory models of Princeton (von Neumann) and Harvard architectures?</w:t>
      </w:r>
    </w:p>
    <w:p w:rsidR="00000000" w:rsidDel="00000000" w:rsidP="00000000" w:rsidRDefault="00000000" w:rsidRPr="00000000">
      <w:pPr>
        <w:spacing w:line="276" w:lineRule="auto"/>
        <w:contextualSpacing w:val="0"/>
      </w:pPr>
      <w:r w:rsidDel="00000000" w:rsidR="00000000" w:rsidRPr="00000000">
        <w:rPr>
          <w:rtl w:val="0"/>
        </w:rPr>
        <w:t xml:space="preserve">Princeton / von Neumann: one memory space is shared between everything. (Allowing for chips that can load custom code, and modify their code while running). Princeton is cheaper and simpler to manufacture than Harvard</w:t>
      </w:r>
    </w:p>
    <w:p w:rsidR="00000000" w:rsidDel="00000000" w:rsidP="00000000" w:rsidRDefault="00000000" w:rsidRPr="00000000">
      <w:pPr>
        <w:spacing w:line="276" w:lineRule="auto"/>
        <w:contextualSpacing w:val="0"/>
      </w:pPr>
      <w:r w:rsidDel="00000000" w:rsidR="00000000" w:rsidRPr="00000000">
        <w:rPr>
          <w:rtl w:val="0"/>
        </w:rPr>
        <w:t xml:space="preserve">Harvard: Program memory (instructions) and data memory are stored in separate address spaces (allowing for faster reads, better security)</w:t>
      </w:r>
    </w:p>
    <w:p w:rsidR="00000000" w:rsidDel="00000000" w:rsidP="00000000" w:rsidRDefault="00000000" w:rsidRPr="00000000">
      <w:pPr>
        <w:spacing w:line="276" w:lineRule="auto"/>
        <w:contextualSpacing w:val="0"/>
      </w:pPr>
      <w:r w:rsidDel="00000000" w:rsidR="00000000" w:rsidRPr="00000000">
        <w:rPr>
          <w:rtl w:val="0"/>
        </w:rPr>
        <w:t xml:space="preserve">AVR is (modified) </w:t>
      </w:r>
      <w:r w:rsidDel="00000000" w:rsidR="00000000" w:rsidRPr="00000000">
        <w:rPr>
          <w:rtl w:val="0"/>
        </w:rPr>
        <w:t xml:space="preserve">Harvard</w:t>
      </w:r>
    </w:p>
    <w:p w:rsidR="00000000" w:rsidDel="00000000" w:rsidP="00000000" w:rsidRDefault="00000000" w:rsidRPr="00000000">
      <w:pPr>
        <w:spacing w:line="276" w:lineRule="auto"/>
        <w:contextualSpacing w:val="0"/>
      </w:pPr>
      <w:commentRangeStart w:id="24"/>
      <w:r w:rsidDel="00000000" w:rsidR="00000000" w:rsidRPr="00000000">
        <w:rPr>
          <w:rtl w:val="0"/>
        </w:rPr>
        <w:t xml:space="preserve">/// WE DONT NEED THIS RIGHT&gt;?</w:t>
      </w:r>
      <w:commentRangeEnd w:id="24"/>
      <w:r w:rsidDel="00000000" w:rsidR="00000000" w:rsidRPr="00000000">
        <w:commentReference w:id="24"/>
      </w:r>
      <w:r w:rsidDel="00000000" w:rsidR="00000000" w:rsidRPr="00000000">
        <w:rPr>
          <w:rtl w:val="0"/>
        </w:rPr>
        <w:t xml:space="preserve"> (It was in the first assignment so I would be surprised if we needed it)</w:t>
        <w:tab/>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13. Based on the below, what is the 32-bit word stored at the memory address 0x00000100 in the options below</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tl w:val="0"/>
        </w:rPr>
        <w:t xml:space="preserve">Memory address </w:t>
        <w:tab/>
        <w:t xml:space="preserve">Data</w:t>
      </w:r>
    </w:p>
    <w:p w:rsidR="00000000" w:rsidDel="00000000" w:rsidP="00000000" w:rsidRDefault="00000000" w:rsidRPr="00000000">
      <w:pPr>
        <w:spacing w:line="276" w:lineRule="auto"/>
        <w:contextualSpacing w:val="0"/>
      </w:pPr>
      <w:r w:rsidDel="00000000" w:rsidR="00000000" w:rsidRPr="00000000">
        <w:rPr>
          <w:rtl w:val="0"/>
        </w:rPr>
        <w:t xml:space="preserve">0x00000100 </w:t>
        <w:tab/>
        <w:tab/>
        <w:t xml:space="preserve">0xAF</w:t>
      </w:r>
    </w:p>
    <w:p w:rsidR="00000000" w:rsidDel="00000000" w:rsidP="00000000" w:rsidRDefault="00000000" w:rsidRPr="00000000">
      <w:pPr>
        <w:spacing w:line="276" w:lineRule="auto"/>
        <w:contextualSpacing w:val="0"/>
      </w:pPr>
      <w:r w:rsidDel="00000000" w:rsidR="00000000" w:rsidRPr="00000000">
        <w:rPr>
          <w:rtl w:val="0"/>
        </w:rPr>
        <w:t xml:space="preserve">0x00000101 </w:t>
        <w:tab/>
        <w:tab/>
        <w:t xml:space="preserve">0x1B</w:t>
      </w:r>
    </w:p>
    <w:p w:rsidR="00000000" w:rsidDel="00000000" w:rsidP="00000000" w:rsidRDefault="00000000" w:rsidRPr="00000000">
      <w:pPr>
        <w:spacing w:line="276" w:lineRule="auto"/>
        <w:contextualSpacing w:val="0"/>
      </w:pPr>
      <w:r w:rsidDel="00000000" w:rsidR="00000000" w:rsidRPr="00000000">
        <w:rPr>
          <w:rtl w:val="0"/>
        </w:rPr>
        <w:t xml:space="preserve">0x00000102 </w:t>
        <w:tab/>
        <w:tab/>
        <w:t xml:space="preserve">0xC2</w:t>
      </w:r>
    </w:p>
    <w:p w:rsidR="00000000" w:rsidDel="00000000" w:rsidP="00000000" w:rsidRDefault="00000000" w:rsidRPr="00000000">
      <w:pPr>
        <w:spacing w:line="276" w:lineRule="auto"/>
        <w:contextualSpacing w:val="0"/>
      </w:pPr>
      <w:r w:rsidDel="00000000" w:rsidR="00000000" w:rsidRPr="00000000">
        <w:rPr>
          <w:rtl w:val="0"/>
        </w:rPr>
        <w:t xml:space="preserve">0x00000103 </w:t>
        <w:tab/>
        <w:tab/>
        <w:t xml:space="preserve">0x05</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a) big-endian machine?</w:t>
      </w:r>
    </w:p>
    <w:p w:rsidR="00000000" w:rsidDel="00000000" w:rsidP="00000000" w:rsidRDefault="00000000" w:rsidRPr="00000000">
      <w:pPr>
        <w:spacing w:line="276" w:lineRule="auto"/>
        <w:contextualSpacing w:val="0"/>
      </w:pPr>
      <w:commentRangeStart w:id="25"/>
      <w:commentRangeStart w:id="26"/>
      <w:commentRangeStart w:id="27"/>
      <w:commentRangeStart w:id="28"/>
      <w:r w:rsidDel="00000000" w:rsidR="00000000" w:rsidRPr="00000000">
        <w:rPr>
          <w:rtl w:val="0"/>
        </w:rPr>
        <w:t xml:space="preserve">0xAF 1B C2 05 [do we convert to decimal? [\xAF\x1B\xC2\x05]</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666666"/>
          <w:rtl w:val="0"/>
        </w:rPr>
        <w:t xml:space="preserve">b) little-endian machine? (Starts with least significant byte @ smallest address)</w:t>
      </w:r>
    </w:p>
    <w:p w:rsidR="00000000" w:rsidDel="00000000" w:rsidP="00000000" w:rsidRDefault="00000000" w:rsidRPr="00000000">
      <w:pPr>
        <w:spacing w:line="276" w:lineRule="auto"/>
        <w:contextualSpacing w:val="0"/>
      </w:pPr>
      <w:r w:rsidDel="00000000" w:rsidR="00000000" w:rsidRPr="00000000">
        <w:rPr>
          <w:rtl w:val="0"/>
        </w:rPr>
        <w:t xml:space="preserve">0x05 C2 1B AF [\x05\xC2\x1B\xAF]</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14. Can you design an </w:t>
      </w:r>
      <w:r w:rsidDel="00000000" w:rsidR="00000000" w:rsidRPr="00000000">
        <w:rPr>
          <w:rFonts w:ascii="Trebuchet MS" w:cs="Trebuchet MS" w:eastAsia="Trebuchet MS" w:hAnsi="Trebuchet MS"/>
          <w:b w:val="1"/>
          <w:color w:val="434343"/>
          <w:rtl w:val="0"/>
        </w:rPr>
        <w:t xml:space="preserve">8-bit instruction format that can allow 4</w:t>
      </w:r>
      <w:r w:rsidDel="00000000" w:rsidR="00000000" w:rsidRPr="00000000">
        <w:rPr>
          <w:rFonts w:ascii="Trebuchet MS" w:cs="Trebuchet MS" w:eastAsia="Trebuchet MS" w:hAnsi="Trebuchet MS"/>
          <w:b w:val="1"/>
          <w:color w:val="434343"/>
          <w:rtl w:val="0"/>
        </w:rPr>
        <w:t xml:space="preserve"> 2-operand instructions for a machine with 8 registers?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w:t>
      </w:r>
    </w:p>
    <w:p w:rsidR="00000000" w:rsidDel="00000000" w:rsidP="00000000" w:rsidRDefault="00000000" w:rsidRPr="00000000">
      <w:pPr>
        <w:contextualSpacing w:val="0"/>
      </w:pPr>
      <w:r w:rsidDel="00000000" w:rsidR="00000000" w:rsidRPr="00000000">
        <w:rPr>
          <w:rtl w:val="0"/>
        </w:rPr>
        <w:t xml:space="preserve">4 opcodes - 2bits (00 - 11)</w:t>
      </w:r>
    </w:p>
    <w:p w:rsidR="00000000" w:rsidDel="00000000" w:rsidP="00000000" w:rsidRDefault="00000000" w:rsidRPr="00000000">
      <w:pPr>
        <w:contextualSpacing w:val="0"/>
      </w:pPr>
      <w:r w:rsidDel="00000000" w:rsidR="00000000" w:rsidRPr="00000000">
        <w:rPr>
          <w:rtl w:val="0"/>
        </w:rPr>
        <w:t xml:space="preserve">8 registers - 3 bits (000 - 111)</w:t>
      </w:r>
    </w:p>
    <w:p w:rsidR="00000000" w:rsidDel="00000000" w:rsidP="00000000" w:rsidRDefault="00000000" w:rsidRPr="00000000">
      <w:pPr>
        <w:contextualSpacing w:val="0"/>
      </w:pPr>
      <w:r w:rsidDel="00000000" w:rsidR="00000000" w:rsidRPr="00000000">
        <w:rPr>
          <w:rtl w:val="0"/>
        </w:rPr>
        <w:t xml:space="preserve">opcode  Rr Rk</w:t>
      </w:r>
    </w:p>
    <w:p w:rsidR="00000000" w:rsidDel="00000000" w:rsidP="00000000" w:rsidRDefault="00000000" w:rsidRPr="00000000">
      <w:pPr>
        <w:contextualSpacing w:val="0"/>
      </w:pPr>
      <w:r w:rsidDel="00000000" w:rsidR="00000000" w:rsidRPr="00000000">
        <w:rPr>
          <w:rtl w:val="0"/>
        </w:rPr>
        <w:t xml:space="preserve">oo        rrr kkk</w:t>
      </w:r>
    </w:p>
    <w:p w:rsidR="00000000" w:rsidDel="00000000" w:rsidP="00000000" w:rsidRDefault="00000000" w:rsidRPr="00000000">
      <w:pPr>
        <w:contextualSpacing w:val="0"/>
      </w:pPr>
      <w:r w:rsidDel="00000000" w:rsidR="00000000" w:rsidRPr="00000000">
        <w:rPr>
          <w:rtl w:val="0"/>
        </w:rPr>
        <w:t xml:space="preserve">ie. oorr rkkk </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15. What do these notations mean in AVR assembly programming? Where are they used?</w:t>
      </w:r>
    </w:p>
    <w:p w:rsidR="00000000" w:rsidDel="00000000" w:rsidP="00000000" w:rsidRDefault="00000000" w:rsidRPr="00000000">
      <w:pPr>
        <w:spacing w:line="276" w:lineRule="auto"/>
        <w:contextualSpacing w:val="0"/>
      </w:pPr>
      <w:r w:rsidDel="00000000" w:rsidR="00000000" w:rsidRPr="00000000">
        <w:rPr>
          <w:b w:val="1"/>
          <w:rtl w:val="0"/>
        </w:rPr>
        <w:t xml:space="preserve">a) .def d) .dseg g) .dw</w:t>
      </w:r>
    </w:p>
    <w:p w:rsidR="00000000" w:rsidDel="00000000" w:rsidP="00000000" w:rsidRDefault="00000000" w:rsidRPr="00000000">
      <w:pPr>
        <w:spacing w:line="276" w:lineRule="auto"/>
        <w:contextualSpacing w:val="0"/>
      </w:pPr>
      <w:r w:rsidDel="00000000" w:rsidR="00000000" w:rsidRPr="00000000">
        <w:rPr>
          <w:rtl w:val="0"/>
        </w:rPr>
        <w:t xml:space="preserve">a. </w:t>
        <w:tab/>
        <w:t xml:space="preserve">.def: Define a symbolic name on a register/Gives a register an alias</w:t>
      </w:r>
    </w:p>
    <w:p w:rsidR="00000000" w:rsidDel="00000000" w:rsidP="00000000" w:rsidRDefault="00000000" w:rsidRPr="00000000">
      <w:pPr>
        <w:spacing w:line="276" w:lineRule="auto"/>
        <w:contextualSpacing w:val="0"/>
      </w:pPr>
      <w:r w:rsidDel="00000000" w:rsidR="00000000" w:rsidRPr="00000000">
        <w:rPr>
          <w:rtl w:val="0"/>
        </w:rPr>
        <w:t xml:space="preserve">d.</w:t>
        <w:tab/>
        <w:t xml:space="preserve">.dseg: Data segment (Data memory)</w:t>
      </w:r>
    </w:p>
    <w:p w:rsidR="00000000" w:rsidDel="00000000" w:rsidP="00000000" w:rsidRDefault="00000000" w:rsidRPr="00000000">
      <w:pPr>
        <w:spacing w:line="276" w:lineRule="auto"/>
        <w:contextualSpacing w:val="0"/>
      </w:pPr>
      <w:r w:rsidDel="00000000" w:rsidR="00000000" w:rsidRPr="00000000">
        <w:rPr>
          <w:rtl w:val="0"/>
        </w:rPr>
        <w:t xml:space="preserve">g.</w:t>
        <w:tab/>
        <w:t xml:space="preserve">.dw: define constant word(s), little endian rule is used (program memory)</w:t>
      </w:r>
    </w:p>
    <w:p w:rsidR="00000000" w:rsidDel="00000000" w:rsidP="00000000" w:rsidRDefault="00000000" w:rsidRPr="00000000">
      <w:pPr>
        <w:spacing w:line="276" w:lineRule="auto"/>
        <w:contextualSpacing w:val="0"/>
      </w:pPr>
      <w:r w:rsidDel="00000000" w:rsidR="00000000" w:rsidRPr="00000000">
        <w:rPr>
          <w:rtl w:val="0"/>
        </w:rPr>
        <w:tab/>
        <w:tab/>
        <w:t xml:space="preserve">Store word(16-bit) constants in program memory.</w:t>
      </w:r>
    </w:p>
    <w:p w:rsidR="00000000" w:rsidDel="00000000" w:rsidP="00000000" w:rsidRDefault="00000000" w:rsidRPr="00000000">
      <w:pPr>
        <w:spacing w:line="276" w:lineRule="auto"/>
        <w:contextualSpacing w:val="0"/>
      </w:pPr>
      <w:r w:rsidDel="00000000" w:rsidR="00000000" w:rsidRPr="00000000">
        <w:rPr>
          <w:b w:val="1"/>
          <w:rtl w:val="0"/>
        </w:rPr>
        <w:t xml:space="preserve">b) .set e) .org h) .byte</w:t>
      </w:r>
    </w:p>
    <w:p w:rsidR="00000000" w:rsidDel="00000000" w:rsidP="00000000" w:rsidRDefault="00000000" w:rsidRPr="00000000">
      <w:pPr>
        <w:spacing w:line="276" w:lineRule="auto"/>
        <w:contextualSpacing w:val="0"/>
      </w:pPr>
      <w:r w:rsidDel="00000000" w:rsidR="00000000" w:rsidRPr="00000000">
        <w:rPr>
          <w:rtl w:val="0"/>
        </w:rPr>
        <w:t xml:space="preserve">b.</w:t>
        <w:tab/>
        <w:t xml:space="preserve">.set: Set a symbol to an expression (we can change it later). Define symbol for value .set input = 5</w:t>
      </w:r>
    </w:p>
    <w:p w:rsidR="00000000" w:rsidDel="00000000" w:rsidP="00000000" w:rsidRDefault="00000000" w:rsidRPr="00000000">
      <w:pPr>
        <w:spacing w:line="276" w:lineRule="auto"/>
        <w:contextualSpacing w:val="0"/>
      </w:pPr>
      <w:r w:rsidDel="00000000" w:rsidR="00000000" w:rsidRPr="00000000">
        <w:rPr>
          <w:rtl w:val="0"/>
        </w:rPr>
        <w:t xml:space="preserve">e.</w:t>
        <w:tab/>
        <w:t xml:space="preserve">.org: set program origin (e.g. if we .dseg then .org 0x100, we set .dseg to start at 0x100)</w:t>
      </w:r>
    </w:p>
    <w:p w:rsidR="00000000" w:rsidDel="00000000" w:rsidP="00000000" w:rsidRDefault="00000000" w:rsidRPr="00000000">
      <w:pPr>
        <w:spacing w:line="276" w:lineRule="auto"/>
        <w:contextualSpacing w:val="0"/>
      </w:pPr>
      <w:r w:rsidDel="00000000" w:rsidR="00000000" w:rsidRPr="00000000">
        <w:rPr>
          <w:rtl w:val="0"/>
        </w:rPr>
        <w:t xml:space="preserve">h.</w:t>
        <w:tab/>
        <w:t xml:space="preserve">.byte: reserve byte size to variable (in data space)</w:t>
      </w:r>
    </w:p>
    <w:p w:rsidR="00000000" w:rsidDel="00000000" w:rsidP="00000000" w:rsidRDefault="00000000" w:rsidRPr="00000000">
      <w:pPr>
        <w:spacing w:line="276" w:lineRule="auto"/>
        <w:contextualSpacing w:val="0"/>
      </w:pPr>
      <w:r w:rsidDel="00000000" w:rsidR="00000000" w:rsidRPr="00000000">
        <w:rPr>
          <w:b w:val="1"/>
          <w:rtl w:val="0"/>
        </w:rPr>
        <w:t xml:space="preserve">c) .cseg f) .db i) .equ</w:t>
      </w:r>
    </w:p>
    <w:p w:rsidR="00000000" w:rsidDel="00000000" w:rsidP="00000000" w:rsidRDefault="00000000" w:rsidRPr="00000000">
      <w:pPr>
        <w:spacing w:line="276" w:lineRule="auto"/>
        <w:contextualSpacing w:val="0"/>
      </w:pPr>
      <w:r w:rsidDel="00000000" w:rsidR="00000000" w:rsidRPr="00000000">
        <w:rPr>
          <w:rtl w:val="0"/>
        </w:rPr>
        <w:t xml:space="preserve">c.</w:t>
        <w:tab/>
        <w:t xml:space="preserve">.cseg: Code segment (Program memory)</w:t>
      </w:r>
    </w:p>
    <w:p w:rsidR="00000000" w:rsidDel="00000000" w:rsidP="00000000" w:rsidRDefault="00000000" w:rsidRPr="00000000">
      <w:pPr>
        <w:spacing w:line="276" w:lineRule="auto"/>
        <w:contextualSpacing w:val="0"/>
      </w:pPr>
      <w:r w:rsidDel="00000000" w:rsidR="00000000" w:rsidRPr="00000000">
        <w:rPr>
          <w:rtl w:val="0"/>
        </w:rPr>
        <w:t xml:space="preserve">f.</w:t>
        <w:tab/>
        <w:t xml:space="preserve">.db: Define constant byte(s) (in program memory)</w:t>
      </w:r>
    </w:p>
    <w:p w:rsidR="00000000" w:rsidDel="00000000" w:rsidP="00000000" w:rsidRDefault="00000000" w:rsidRPr="00000000">
      <w:pPr>
        <w:spacing w:line="276" w:lineRule="auto"/>
        <w:contextualSpacing w:val="0"/>
      </w:pPr>
      <w:r w:rsidDel="00000000" w:rsidR="00000000" w:rsidRPr="00000000">
        <w:rPr>
          <w:rtl w:val="0"/>
        </w:rPr>
        <w:t xml:space="preserve">i.</w:t>
        <w:tab/>
        <w:t xml:space="preserve">.equ: Set a symbol equal to an expression which is un-redefinable afterwards.</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16. Where are the functions low() and high() utilised? Load -200 into a two byte number.</w:t>
      </w:r>
    </w:p>
    <w:p w:rsidR="00000000" w:rsidDel="00000000" w:rsidP="00000000" w:rsidRDefault="00000000" w:rsidRPr="00000000">
      <w:pPr>
        <w:spacing w:after="240" w:line="276" w:lineRule="auto"/>
        <w:contextualSpacing w:val="0"/>
      </w:pPr>
      <w:r w:rsidDel="00000000" w:rsidR="00000000" w:rsidRPr="00000000">
        <w:rPr>
          <w:rFonts w:ascii="Trebuchet MS" w:cs="Trebuchet MS" w:eastAsia="Trebuchet MS" w:hAnsi="Trebuchet MS"/>
          <w:rtl w:val="0"/>
        </w:rPr>
        <w:t xml:space="preserve">low and high load the low or high byte (respectively) of a 16-bit constant. This allows 16-bit numbers to be easily loaded into a pair of AVR’s 8-bit registers. For example to load -200 into r17:r16,</w:t>
        <w:br w:type="textWrapping"/>
        <w:br w:type="textWrapping"/>
        <w:t xml:space="preserve">ldi r16, low(-200)</w:t>
        <w:br w:type="textWrapping"/>
        <w:t xml:space="preserve">ldi r17, high(-200)</w:t>
      </w: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17. What are the differences between Macros and Functions? In what circumstances are each of them appropriate, and when should each be avoided? Write a Macro called Invert to invert the value of a register</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rtl w:val="0"/>
        </w:rPr>
        <w:t xml:space="preserve">Macros take arguments and are expanded inline. Functions are called, utilising the stack to store the location of the next instruction before jumping to another location to execute the function and then jumping back to the instruction stored on the stack. Macros are faster, as no jumping or stack operations are required, but inflate the memory size of the program. Functions have the overhead of setting up the stack and jumping, but allow the reuse of code, conserving memory.</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rtl w:val="0"/>
        </w:rPr>
        <w:t xml:space="preserve">When you call a macro, the AVR preprocessor simply replaces the call with the code in the macro definition (similar to #define in C), so calling macros in multiple locations can increase the code size significantly. (Flash memory is limited so if program is too big then program cannot be loaded!)</w:t>
      </w: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434343"/>
          <w:rtl w:val="0"/>
        </w:rPr>
        <w:t xml:space="preserve">.macro </w:t>
      </w:r>
      <w:commentRangeStart w:id="29"/>
      <w:commentRangeStart w:id="30"/>
      <w:r w:rsidDel="00000000" w:rsidR="00000000" w:rsidRPr="00000000">
        <w:rPr>
          <w:rFonts w:ascii="Trebuchet MS" w:cs="Trebuchet MS" w:eastAsia="Trebuchet MS" w:hAnsi="Trebuchet MS"/>
          <w:color w:val="434343"/>
          <w:rtl w:val="0"/>
        </w:rPr>
        <w:t xml:space="preserve">invert</w:t>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434343"/>
          <w:rtl w:val="0"/>
        </w:rPr>
        <w:tab/>
      </w:r>
      <w:commentRangeStart w:id="31"/>
      <w:commentRangeStart w:id="32"/>
      <w:commentRangeStart w:id="33"/>
      <w:r w:rsidDel="00000000" w:rsidR="00000000" w:rsidRPr="00000000">
        <w:rPr>
          <w:rFonts w:ascii="Trebuchet MS" w:cs="Trebuchet MS" w:eastAsia="Trebuchet MS" w:hAnsi="Trebuchet MS"/>
          <w:color w:val="434343"/>
          <w:rtl w:val="0"/>
        </w:rPr>
        <w:t xml:space="preserve">mov r16, @0</w:t>
        <w:br w:type="textWrapping"/>
        <w:tab/>
        <w:t xml:space="preserve">ser r17</w:t>
        <w:br w:type="textWrapping"/>
        <w:tab/>
        <w:t xml:space="preserve">eor r16, r17</w:t>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Fonts w:ascii="Trebuchet MS" w:cs="Trebuchet MS" w:eastAsia="Trebuchet MS" w:hAnsi="Trebuchet MS"/>
          <w:color w:val="434343"/>
          <w:rtl w:val="0"/>
        </w:rPr>
        <w:br w:type="textWrapping"/>
        <w:tab/>
        <w:t xml:space="preserve">mov @0, r16</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434343"/>
          <w:rtl w:val="0"/>
        </w:rPr>
        <w:t xml:space="preserve">.endmacro</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434343"/>
          <w:rtl w:val="0"/>
        </w:rPr>
        <w:t xml:space="preserve">alternatively,</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434343"/>
          <w:rtl w:val="0"/>
        </w:rPr>
        <w:t xml:space="preserve">.macro invert</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434343"/>
          <w:rtl w:val="0"/>
        </w:rPr>
        <w:tab/>
        <w:t xml:space="preserve">com @0</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434343"/>
          <w:rtl w:val="0"/>
        </w:rPr>
        <w:t xml:space="preserve">.endmacro</w:t>
      </w: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18. What are word addressable and byte addressable? Explain them with examples using AVR memories.</w:t>
      </w:r>
    </w:p>
    <w:p w:rsidR="00000000" w:rsidDel="00000000" w:rsidP="00000000" w:rsidRDefault="00000000" w:rsidRPr="00000000">
      <w:pPr>
        <w:spacing w:line="276" w:lineRule="auto"/>
        <w:contextualSpacing w:val="0"/>
      </w:pPr>
      <w:r w:rsidDel="00000000" w:rsidR="00000000" w:rsidRPr="00000000">
        <w:rPr>
          <w:rtl w:val="0"/>
        </w:rPr>
        <w:t xml:space="preserve">AVR </w:t>
      </w:r>
      <w:r w:rsidDel="00000000" w:rsidR="00000000" w:rsidRPr="00000000">
        <w:rPr>
          <w:b w:val="1"/>
          <w:rtl w:val="0"/>
        </w:rPr>
        <w:t xml:space="preserve">program memory</w:t>
      </w:r>
      <w:r w:rsidDel="00000000" w:rsidR="00000000" w:rsidRPr="00000000">
        <w:rPr>
          <w:rtl w:val="0"/>
        </w:rPr>
        <w:t xml:space="preserve"> Is word addressable. this means that address 0 specifies the first word, address 1 the second and so on. each program memory address refers to a pair of bytes. </w:t>
      </w: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u w:val="none"/>
        </w:rPr>
      </w:pPr>
      <w:r w:rsidDel="00000000" w:rsidR="00000000" w:rsidRPr="00000000">
        <w:rPr>
          <w:rtl w:val="0"/>
        </w:rPr>
        <w:t xml:space="preserve">PC and Labels in AVR Studio refer to the word address</w:t>
      </w:r>
    </w:p>
    <w:p w:rsidR="00000000" w:rsidDel="00000000" w:rsidP="00000000" w:rsidRDefault="00000000" w:rsidRPr="00000000">
      <w:pPr>
        <w:numPr>
          <w:ilvl w:val="0"/>
          <w:numId w:val="3"/>
        </w:numPr>
        <w:spacing w:line="276" w:lineRule="auto"/>
        <w:ind w:left="720" w:hanging="360"/>
        <w:contextualSpacing w:val="1"/>
        <w:rPr>
          <w:u w:val="none"/>
        </w:rPr>
      </w:pPr>
      <w:r w:rsidDel="00000000" w:rsidR="00000000" w:rsidRPr="00000000">
        <w:rPr>
          <w:rtl w:val="0"/>
        </w:rPr>
        <w:t xml:space="preserve">LPM instruction requires the byte addressSo program memory is both word and byte addressable depending on context. </w:t>
        <w:br w:type="textWrapping"/>
        <w:br w:type="textWrapping"/>
        <w:t xml:space="preserve">AVR SRAM and EEPROM are </w:t>
      </w:r>
      <w:r w:rsidDel="00000000" w:rsidR="00000000" w:rsidRPr="00000000">
        <w:rPr>
          <w:b w:val="1"/>
          <w:rtl w:val="0"/>
        </w:rPr>
        <w:t xml:space="preserve">byte addressable</w:t>
      </w:r>
      <w:r w:rsidDel="00000000" w:rsidR="00000000" w:rsidRPr="00000000">
        <w:rPr>
          <w:rtl w:val="0"/>
        </w:rPr>
        <w:t xml:space="preserve">, each byte has its own address.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Word addressing: each address points to a distinct word.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Byte addressing: each address points to a distinct byte.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19. Consider the following AVR assembly code segment and fill the initialization part?</w:t>
      </w:r>
    </w:p>
    <w:p w:rsidR="00000000" w:rsidDel="00000000" w:rsidP="00000000" w:rsidRDefault="00000000" w:rsidRPr="00000000">
      <w:pPr>
        <w:spacing w:line="276" w:lineRule="auto"/>
        <w:contextualSpacing w:val="0"/>
      </w:pPr>
      <w:r w:rsidDel="00000000" w:rsidR="00000000" w:rsidRPr="00000000">
        <w:rPr>
          <w:b w:val="1"/>
          <w:rtl w:val="0"/>
        </w:rPr>
        <w:t xml:space="preserve">.dseg</w:t>
      </w:r>
    </w:p>
    <w:p w:rsidR="00000000" w:rsidDel="00000000" w:rsidP="00000000" w:rsidRDefault="00000000" w:rsidRPr="00000000">
      <w:pPr>
        <w:spacing w:line="276" w:lineRule="auto"/>
        <w:contextualSpacing w:val="0"/>
      </w:pPr>
      <w:r w:rsidDel="00000000" w:rsidR="00000000" w:rsidRPr="00000000">
        <w:rPr>
          <w:b w:val="1"/>
          <w:rtl w:val="0"/>
        </w:rPr>
        <w:t xml:space="preserve">array: .byte 20</w:t>
      </w:r>
    </w:p>
    <w:p w:rsidR="00000000" w:rsidDel="00000000" w:rsidP="00000000" w:rsidRDefault="00000000" w:rsidRPr="00000000">
      <w:pPr>
        <w:spacing w:line="276" w:lineRule="auto"/>
        <w:contextualSpacing w:val="0"/>
      </w:pPr>
      <w:r w:rsidDel="00000000" w:rsidR="00000000" w:rsidRPr="00000000">
        <w:rPr>
          <w:b w:val="1"/>
          <w:rtl w:val="0"/>
        </w:rPr>
        <w:t xml:space="preserve">.cseg</w:t>
      </w:r>
    </w:p>
    <w:p w:rsidR="00000000" w:rsidDel="00000000" w:rsidP="00000000" w:rsidRDefault="00000000" w:rsidRPr="00000000">
      <w:pPr>
        <w:spacing w:line="276" w:lineRule="auto"/>
        <w:contextualSpacing w:val="0"/>
      </w:pPr>
      <w:r w:rsidDel="00000000" w:rsidR="00000000" w:rsidRPr="00000000">
        <w:rPr>
          <w:b w:val="1"/>
          <w:rtl w:val="0"/>
        </w:rPr>
        <w:t xml:space="preserve">data: .dw 0x1234</w:t>
      </w:r>
    </w:p>
    <w:p w:rsidR="00000000" w:rsidDel="00000000" w:rsidP="00000000" w:rsidRDefault="00000000" w:rsidRPr="00000000">
      <w:pPr>
        <w:spacing w:line="276" w:lineRule="auto"/>
        <w:contextualSpacing w:val="0"/>
      </w:pPr>
      <w:r w:rsidDel="00000000" w:rsidR="00000000" w:rsidRPr="00000000">
        <w:rPr>
          <w:b w:val="1"/>
          <w:rtl w:val="0"/>
        </w:rPr>
        <w:t xml:space="preserve">// Initialize the X pointer with array</w:t>
      </w:r>
    </w:p>
    <w:p w:rsidR="00000000" w:rsidDel="00000000" w:rsidP="00000000" w:rsidRDefault="00000000" w:rsidRPr="00000000">
      <w:pPr>
        <w:spacing w:line="276" w:lineRule="auto"/>
        <w:contextualSpacing w:val="0"/>
      </w:pPr>
      <w:commentRangeStart w:id="34"/>
      <w:commentRangeStart w:id="35"/>
      <w:commentRangeStart w:id="36"/>
      <w:commentRangeStart w:id="37"/>
      <w:commentRangeStart w:id="38"/>
      <w:r w:rsidDel="00000000" w:rsidR="00000000" w:rsidRPr="00000000">
        <w:rPr>
          <w:rtl w:val="0"/>
        </w:rPr>
        <w:t xml:space="preserve">ldi XH, high(array)</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ldi XL, low(array)</w:t>
      </w:r>
    </w:p>
    <w:p w:rsidR="00000000" w:rsidDel="00000000" w:rsidP="00000000" w:rsidRDefault="00000000" w:rsidRPr="00000000">
      <w:pPr>
        <w:spacing w:line="276" w:lineRule="auto"/>
        <w:contextualSpacing w:val="0"/>
      </w:pPr>
      <w:r w:rsidDel="00000000" w:rsidR="00000000" w:rsidRPr="00000000">
        <w:rPr>
          <w:b w:val="1"/>
          <w:rtl w:val="0"/>
        </w:rPr>
        <w:t xml:space="preserve">_______________________</w:t>
      </w:r>
    </w:p>
    <w:p w:rsidR="00000000" w:rsidDel="00000000" w:rsidP="00000000" w:rsidRDefault="00000000" w:rsidRPr="00000000">
      <w:pPr>
        <w:spacing w:line="276" w:lineRule="auto"/>
        <w:contextualSpacing w:val="0"/>
      </w:pPr>
      <w:r w:rsidDel="00000000" w:rsidR="00000000" w:rsidRPr="00000000">
        <w:rPr>
          <w:b w:val="1"/>
          <w:rtl w:val="0"/>
        </w:rPr>
        <w:t xml:space="preserve">// Initialize the Z pointer with data</w:t>
      </w:r>
    </w:p>
    <w:p w:rsidR="00000000" w:rsidDel="00000000" w:rsidP="00000000" w:rsidRDefault="00000000" w:rsidRPr="00000000">
      <w:pPr>
        <w:spacing w:line="276" w:lineRule="auto"/>
        <w:contextualSpacing w:val="0"/>
      </w:pPr>
      <w:r w:rsidDel="00000000" w:rsidR="00000000" w:rsidRPr="00000000">
        <w:rPr>
          <w:rtl w:val="0"/>
        </w:rPr>
        <w:t xml:space="preserve">ldi ZH, high(</w:t>
      </w:r>
      <w:r w:rsidDel="00000000" w:rsidR="00000000" w:rsidRPr="00000000">
        <w:rPr>
          <w:rtl w:val="0"/>
        </w:rPr>
        <w:t xml:space="preserve">data&lt;&lt;1</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ldi ZL, low(data&lt;&lt;1)</w:t>
      </w:r>
    </w:p>
    <w:p w:rsidR="00000000" w:rsidDel="00000000" w:rsidP="00000000" w:rsidRDefault="00000000" w:rsidRPr="00000000">
      <w:pPr>
        <w:spacing w:line="276" w:lineRule="auto"/>
        <w:contextualSpacing w:val="0"/>
      </w:pPr>
      <w:r w:rsidDel="00000000" w:rsidR="00000000" w:rsidRPr="00000000">
        <w:rPr>
          <w:rtl w:val="0"/>
        </w:rPr>
        <w:t xml:space="preserve">_______________________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20. What are little endian and big endian representations ? Which endian is used in AVR?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Little endian is where the least significant byte of a word is located at the smallest memory address, whereas in big endian, the most significant byte is at the lowest memory address.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x86 (PCs) is a well-known little endian architecture.</w:t>
      </w:r>
    </w:p>
    <w:p w:rsidR="00000000" w:rsidDel="00000000" w:rsidP="00000000" w:rsidRDefault="00000000" w:rsidRPr="00000000">
      <w:pPr>
        <w:spacing w:after="240"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tl w:val="0"/>
        </w:rPr>
        <w:t xml:space="preserve">AVR is little endian (for program memory)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tl w:val="0"/>
        </w:rPr>
        <w:t xml:space="preserve">e.g. 0x123ABC</w:t>
      </w:r>
    </w:p>
    <w:p w:rsidR="00000000" w:rsidDel="00000000" w:rsidP="00000000" w:rsidRDefault="00000000" w:rsidRPr="00000000">
      <w:pPr>
        <w:spacing w:line="276" w:lineRule="auto"/>
        <w:contextualSpacing w:val="0"/>
      </w:pPr>
      <w:r w:rsidDel="00000000" w:rsidR="00000000" w:rsidRPr="00000000">
        <w:rPr>
          <w:rtl w:val="0"/>
        </w:rPr>
        <w:t xml:space="preserve">Little Endian</w:t>
        <w:tab/>
        <w:tab/>
        <w:tab/>
        <w:t xml:space="preserve">Big Endian</w:t>
        <w:tab/>
        <w:tab/>
        <w:tab/>
      </w:r>
    </w:p>
    <w:p w:rsidR="00000000" w:rsidDel="00000000" w:rsidP="00000000" w:rsidRDefault="00000000" w:rsidRPr="00000000">
      <w:pPr>
        <w:spacing w:line="276" w:lineRule="auto"/>
        <w:contextualSpacing w:val="0"/>
      </w:pPr>
      <w:r w:rsidDel="00000000" w:rsidR="00000000" w:rsidRPr="00000000">
        <w:rPr>
          <w:rtl w:val="0"/>
        </w:rPr>
        <w:t xml:space="preserve">1000    BC</w:t>
        <w:tab/>
        <w:tab/>
        <w:tab/>
        <w:t xml:space="preserve">1000 12</w:t>
      </w:r>
    </w:p>
    <w:p w:rsidR="00000000" w:rsidDel="00000000" w:rsidP="00000000" w:rsidRDefault="00000000" w:rsidRPr="00000000">
      <w:pPr>
        <w:spacing w:line="276" w:lineRule="auto"/>
        <w:contextualSpacing w:val="0"/>
      </w:pPr>
      <w:r w:rsidDel="00000000" w:rsidR="00000000" w:rsidRPr="00000000">
        <w:rPr>
          <w:rtl w:val="0"/>
        </w:rPr>
        <w:t xml:space="preserve">1001    3A</w:t>
        <w:tab/>
        <w:tab/>
        <w:tab/>
        <w:t xml:space="preserve">1001 3A</w:t>
      </w:r>
    </w:p>
    <w:p w:rsidR="00000000" w:rsidDel="00000000" w:rsidP="00000000" w:rsidRDefault="00000000" w:rsidRPr="00000000">
      <w:pPr>
        <w:spacing w:line="276" w:lineRule="auto"/>
        <w:contextualSpacing w:val="0"/>
      </w:pPr>
      <w:r w:rsidDel="00000000" w:rsidR="00000000" w:rsidRPr="00000000">
        <w:rPr>
          <w:rtl w:val="0"/>
        </w:rPr>
        <w:t xml:space="preserve">1002 </w:t>
        <w:tab/>
        <w:t xml:space="preserve">12</w:t>
        <w:tab/>
        <w:tab/>
        <w:t xml:space="preserve">    </w:t>
        <w:tab/>
        <w:t xml:space="preserve">1002 BC</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tl w:val="0"/>
        </w:rPr>
        <w:t xml:space="preserve">AVR is a little endian architecture.</w:t>
      </w:r>
    </w:p>
    <w:p w:rsidR="00000000" w:rsidDel="00000000" w:rsidP="00000000" w:rsidRDefault="00000000" w:rsidRPr="00000000">
      <w:pPr>
        <w:numPr>
          <w:ilvl w:val="0"/>
          <w:numId w:val="4"/>
        </w:numPr>
        <w:spacing w:line="276" w:lineRule="auto"/>
        <w:ind w:left="720" w:hanging="360"/>
        <w:contextualSpacing w:val="1"/>
        <w:rPr>
          <w:u w:val="none"/>
        </w:rPr>
      </w:pPr>
      <w:r w:rsidDel="00000000" w:rsidR="00000000" w:rsidRPr="00000000">
        <w:rPr>
          <w:rtl w:val="0"/>
        </w:rPr>
        <w:t xml:space="preserve">didnt sri say avr doesn’t have an endian l0l </w:t>
      </w:r>
    </w:p>
    <w:p w:rsidR="00000000" w:rsidDel="00000000" w:rsidP="00000000" w:rsidRDefault="00000000" w:rsidRPr="00000000">
      <w:pPr>
        <w:numPr>
          <w:ilvl w:val="0"/>
          <w:numId w:val="4"/>
        </w:numPr>
        <w:spacing w:line="276" w:lineRule="auto"/>
        <w:ind w:left="720" w:hanging="360"/>
        <w:contextualSpacing w:val="1"/>
        <w:rPr>
          <w:u w:val="none"/>
        </w:rPr>
      </w:pPr>
      <w:r w:rsidDel="00000000" w:rsidR="00000000" w:rsidRPr="00000000">
        <w:rPr>
          <w:rtl w:val="0"/>
        </w:rPr>
        <w:t xml:space="preserve">I remember sri said that AVR can use either endian, it depends how we wish to set it up</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rPr/>
      </w:pPr>
      <w:r w:rsidDel="00000000" w:rsidR="00000000" w:rsidRPr="00000000">
        <w:rPr>
          <w:rFonts w:ascii="Times New Roman" w:cs="Times New Roman" w:eastAsia="Times New Roman" w:hAnsi="Times New Roman"/>
          <w:sz w:val="24"/>
          <w:szCs w:val="24"/>
          <w:rtl w:val="0"/>
        </w:rPr>
        <w:t xml:space="preserve">Big endian is used when interacting with the network. </w:t>
      </w:r>
    </w:p>
    <w:p w:rsidR="00000000" w:rsidDel="00000000" w:rsidP="00000000" w:rsidRDefault="00000000" w:rsidRPr="00000000">
      <w:pPr>
        <w:spacing w:line="276" w:lineRule="auto"/>
        <w:contextualSpacing w:val="0"/>
      </w:pPr>
      <w:r w:rsidDel="00000000" w:rsidR="00000000" w:rsidRPr="00000000">
        <w:rPr>
          <w:i w:val="1"/>
          <w:rtl w:val="0"/>
        </w:rPr>
        <w:t xml:space="preserve">FYI: Little endian is what pretty much all computers you will interact with use. You reverse the order of the bytes, eg 0x12345678 becomes 0x78 0x56 0x34 0x12.</w:t>
      </w:r>
    </w:p>
    <w:p w:rsidR="00000000" w:rsidDel="00000000" w:rsidP="00000000" w:rsidRDefault="00000000" w:rsidRPr="00000000">
      <w:pPr>
        <w:spacing w:line="276" w:lineRule="auto"/>
        <w:contextualSpacing w:val="0"/>
      </w:pPr>
      <w:r w:rsidDel="00000000" w:rsidR="00000000" w:rsidRPr="00000000">
        <w:rPr>
          <w:i w:val="1"/>
          <w:rtl w:val="0"/>
        </w:rPr>
        <w:t xml:space="preserve">This actually makes sense because when you're storing numbers that're smaller than the architecture length, eg storing a 16 bit number on a 32 bit machine, you can still index the memory from the start of the field. eg</w:t>
      </w:r>
    </w:p>
    <w:p w:rsidR="00000000" w:rsidDel="00000000" w:rsidP="00000000" w:rsidRDefault="00000000" w:rsidRPr="00000000">
      <w:pPr>
        <w:spacing w:line="276" w:lineRule="auto"/>
        <w:contextualSpacing w:val="0"/>
      </w:pPr>
      <w:r w:rsidDel="00000000" w:rsidR="00000000" w:rsidRPr="00000000">
        <w:rPr>
          <w:i w:val="1"/>
          <w:rtl w:val="0"/>
        </w:rPr>
        <w:t xml:space="preserve">[__ __ __ __] being a 32 bit field, if you store [12 34 __ __] you can still refer to it with the address 0x10000000 or wherever it's up to; rather than having to add on something to the address.</w:t>
      </w:r>
    </w:p>
    <w:p w:rsidR="00000000" w:rsidDel="00000000" w:rsidP="00000000" w:rsidRDefault="00000000" w:rsidRPr="00000000">
      <w:pPr>
        <w:spacing w:line="276" w:lineRule="auto"/>
        <w:contextualSpacing w:val="0"/>
      </w:pPr>
      <w:r w:rsidDel="00000000" w:rsidR="00000000" w:rsidRPr="00000000">
        <w:rPr>
          <w:i w:val="1"/>
          <w:rtl w:val="0"/>
        </w:rPr>
        <w:t xml:space="preserve">Big endian only exists because people go "oh but my numbers are backwards in memory"</w:t>
      </w:r>
    </w:p>
    <w:p w:rsidR="00000000" w:rsidDel="00000000" w:rsidP="00000000" w:rsidRDefault="00000000" w:rsidRPr="00000000">
      <w:pPr>
        <w:spacing w:line="276" w:lineRule="auto"/>
        <w:contextualSpacing w:val="0"/>
      </w:pPr>
      <w:r w:rsidDel="00000000" w:rsidR="00000000" w:rsidRPr="00000000">
        <w:rPr>
          <w:i w:val="1"/>
          <w:rtl w:val="0"/>
        </w:rPr>
        <w:t xml:space="preserve">[well okay apparently it's because intel liked little endian and since it was decided in the 70s people stuck with it]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21. Identify the errors in the following instructions,</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a) ldi r1,18</w:t>
      </w:r>
    </w:p>
    <w:p w:rsidR="00000000" w:rsidDel="00000000" w:rsidP="00000000" w:rsidRDefault="00000000" w:rsidRPr="00000000">
      <w:pPr>
        <w:spacing w:line="276" w:lineRule="auto"/>
        <w:contextualSpacing w:val="0"/>
      </w:pPr>
      <w:r w:rsidDel="00000000" w:rsidR="00000000" w:rsidRPr="00000000">
        <w:rPr>
          <w:rtl w:val="0"/>
        </w:rPr>
        <w:t xml:space="preserve">Cannot use r1 with ldi instruction, only r16 - r31.</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b) cp r16,‘L’</w:t>
      </w:r>
    </w:p>
    <w:p w:rsidR="00000000" w:rsidDel="00000000" w:rsidP="00000000" w:rsidRDefault="00000000" w:rsidRPr="00000000">
      <w:pPr>
        <w:spacing w:line="276" w:lineRule="auto"/>
        <w:contextualSpacing w:val="0"/>
      </w:pPr>
      <w:r w:rsidDel="00000000" w:rsidR="00000000" w:rsidRPr="00000000">
        <w:rPr>
          <w:rtl w:val="0"/>
        </w:rPr>
        <w:t xml:space="preserve">CP compares two registers and does not compare with a constant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c) </w:t>
      </w:r>
      <w:commentRangeStart w:id="39"/>
      <w:commentRangeStart w:id="40"/>
      <w:commentRangeStart w:id="41"/>
      <w:commentRangeStart w:id="42"/>
      <w:commentRangeStart w:id="43"/>
      <w:commentRangeStart w:id="44"/>
      <w:commentRangeStart w:id="45"/>
      <w:r w:rsidDel="00000000" w:rsidR="00000000" w:rsidRPr="00000000">
        <w:rPr>
          <w:rFonts w:ascii="Trebuchet MS" w:cs="Trebuchet MS" w:eastAsia="Trebuchet MS" w:hAnsi="Trebuchet MS"/>
          <w:color w:val="666666"/>
          <w:rtl w:val="0"/>
        </w:rPr>
        <w:t xml:space="preserve">ldi zh, high(0x3476) =&gt; Word Addressable</w:t>
      </w:r>
    </w:p>
    <w:p w:rsidR="00000000" w:rsidDel="00000000" w:rsidP="00000000" w:rsidRDefault="00000000" w:rsidRPr="00000000">
      <w:pPr>
        <w:spacing w:line="276" w:lineRule="auto"/>
        <w:contextualSpacing w:val="0"/>
      </w:pPr>
      <w:r w:rsidDel="00000000" w:rsidR="00000000" w:rsidRPr="00000000">
        <w:rPr>
          <w:rtl w:val="0"/>
        </w:rPr>
        <w:t xml:space="preserve">ldi ZL, low(0x3476 &lt;&lt; 1)</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ldi ZH, high(0x3476 &lt;&lt; 1)</w:t>
      </w:r>
      <w:r w:rsidDel="00000000" w:rsidR="00000000" w:rsidRPr="00000000">
        <w:rPr>
          <w:rtl w:val="0"/>
        </w:rPr>
      </w:r>
    </w:p>
    <w:p w:rsidR="00000000" w:rsidDel="00000000" w:rsidP="00000000" w:rsidRDefault="00000000" w:rsidRPr="00000000">
      <w:pPr>
        <w:spacing w:before="160" w:line="276" w:lineRule="auto"/>
        <w:contextualSpacing w:val="0"/>
      </w:pP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Fonts w:ascii="Trebuchet MS" w:cs="Trebuchet MS" w:eastAsia="Trebuchet MS" w:hAnsi="Trebuchet MS"/>
          <w:color w:val="666666"/>
          <w:rtl w:val="0"/>
        </w:rPr>
        <w:t xml:space="preserve">d) ldi r40, 23</w:t>
      </w:r>
    </w:p>
    <w:p w:rsidR="00000000" w:rsidDel="00000000" w:rsidP="00000000" w:rsidRDefault="00000000" w:rsidRPr="00000000">
      <w:pPr>
        <w:spacing w:line="276" w:lineRule="auto"/>
        <w:contextualSpacing w:val="0"/>
      </w:pPr>
      <w:r w:rsidDel="00000000" w:rsidR="00000000" w:rsidRPr="00000000">
        <w:rPr>
          <w:rtl w:val="0"/>
        </w:rPr>
        <w:t xml:space="preserve">There is no register 40. </w:t>
      </w:r>
      <w:r w:rsidDel="00000000" w:rsidR="00000000" w:rsidRPr="00000000">
        <w:rPr>
          <w:color w:val="ff00ff"/>
          <w:rtl w:val="0"/>
        </w:rPr>
        <w:t xml:space="preserve">LOL</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e) brge loop =&gt; for both unsigned numbers</w:t>
      </w:r>
    </w:p>
    <w:p w:rsidR="00000000" w:rsidDel="00000000" w:rsidP="00000000" w:rsidRDefault="00000000" w:rsidRPr="00000000">
      <w:pPr>
        <w:spacing w:line="276" w:lineRule="auto"/>
        <w:contextualSpacing w:val="0"/>
      </w:pPr>
      <w:r w:rsidDel="00000000" w:rsidR="00000000" w:rsidRPr="00000000">
        <w:rPr>
          <w:rtl w:val="0"/>
        </w:rPr>
        <w:t xml:space="preserve">brge is only used with signed[?] numbers? Will work for unsigned numbers that don’t have the last bit set though.</w:t>
      </w:r>
    </w:p>
    <w:p w:rsidR="00000000" w:rsidDel="00000000" w:rsidP="00000000" w:rsidRDefault="00000000" w:rsidRPr="00000000">
      <w:pPr>
        <w:spacing w:line="276" w:lineRule="auto"/>
        <w:contextualSpacing w:val="0"/>
      </w:pPr>
      <w:r w:rsidDel="00000000" w:rsidR="00000000" w:rsidRPr="00000000">
        <w:rPr>
          <w:rtl w:val="0"/>
        </w:rPr>
        <w:t xml:space="preserve">In this case brsh would be used.</w:t>
      </w:r>
    </w:p>
    <w:p w:rsidR="00000000" w:rsidDel="00000000" w:rsidP="00000000" w:rsidRDefault="00000000" w:rsidRPr="00000000">
      <w:pPr>
        <w:spacing w:line="276" w:lineRule="auto"/>
        <w:contextualSpacing w:val="0"/>
      </w:pPr>
      <w:r w:rsidDel="00000000" w:rsidR="00000000" w:rsidRPr="00000000">
        <w:rPr>
          <w:i w:val="1"/>
          <w:rtl w:val="0"/>
        </w:rPr>
        <w:t xml:space="preserve">Yes, this is correct</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f) brlo end =&gt; for both signed numbers</w:t>
      </w:r>
    </w:p>
    <w:p w:rsidR="00000000" w:rsidDel="00000000" w:rsidP="00000000" w:rsidRDefault="00000000" w:rsidRPr="00000000">
      <w:pPr>
        <w:spacing w:line="276" w:lineRule="auto"/>
        <w:contextualSpacing w:val="0"/>
      </w:pPr>
      <w:r w:rsidDel="00000000" w:rsidR="00000000" w:rsidRPr="00000000">
        <w:rPr>
          <w:rtl w:val="0"/>
        </w:rPr>
        <w:t xml:space="preserve">brlo is unsigned, must use brlt.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22. Write AVR assembly code segments for the following scenarios,</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a) Initialize an array A of size 20 (each element is one byte) with values ranging from 1 to 20.</w:t>
      </w:r>
    </w:p>
    <w:p w:rsidR="00000000" w:rsidDel="00000000" w:rsidP="00000000" w:rsidRDefault="00000000" w:rsidRPr="00000000">
      <w:pPr>
        <w:contextualSpacing w:val="0"/>
      </w:pPr>
      <w:r w:rsidDel="00000000" w:rsidR="00000000" w:rsidRPr="00000000">
        <w:rPr>
          <w:rtl w:val="0"/>
        </w:rPr>
        <w:t xml:space="preserve">A: .db 1, 2, 3, 4, 5, 6, 7, 8, 9, 10, 11, 12, 13, 14, 15, 16, 17, 18, 19, 20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w:t>
      </w:r>
    </w:p>
    <w:p w:rsidR="00000000" w:rsidDel="00000000" w:rsidP="00000000" w:rsidRDefault="00000000" w:rsidRPr="00000000">
      <w:pPr>
        <w:contextualSpacing w:val="0"/>
      </w:pPr>
      <w:r w:rsidDel="00000000" w:rsidR="00000000" w:rsidRPr="00000000">
        <w:rPr>
          <w:rtl w:val="0"/>
        </w:rPr>
        <w:t xml:space="preserve">(assuming A has been reserved in program memory)</w:t>
      </w:r>
    </w:p>
    <w:p w:rsidR="00000000" w:rsidDel="00000000" w:rsidP="00000000" w:rsidRDefault="00000000" w:rsidRPr="00000000">
      <w:pPr>
        <w:contextualSpacing w:val="0"/>
      </w:pPr>
      <w:r w:rsidDel="00000000" w:rsidR="00000000" w:rsidRPr="00000000">
        <w:rPr>
          <w:rtl w:val="0"/>
        </w:rPr>
        <w:t xml:space="preserve">ldi XL, low(A&lt;&lt;1)</w:t>
      </w:r>
    </w:p>
    <w:p w:rsidR="00000000" w:rsidDel="00000000" w:rsidP="00000000" w:rsidRDefault="00000000" w:rsidRPr="00000000">
      <w:pPr>
        <w:contextualSpacing w:val="0"/>
      </w:pPr>
      <w:r w:rsidDel="00000000" w:rsidR="00000000" w:rsidRPr="00000000">
        <w:rPr>
          <w:rtl w:val="0"/>
        </w:rPr>
        <w:t xml:space="preserve">ldi XH, high(A&lt;&lt;1)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counter = r16</w:t>
      </w:r>
    </w:p>
    <w:p w:rsidR="00000000" w:rsidDel="00000000" w:rsidP="00000000" w:rsidRDefault="00000000" w:rsidRPr="00000000">
      <w:pPr>
        <w:contextualSpacing w:val="0"/>
      </w:pPr>
      <w:r w:rsidDel="00000000" w:rsidR="00000000" w:rsidRPr="00000000">
        <w:rPr>
          <w:rtl w:val="0"/>
        </w:rPr>
        <w:t xml:space="preserve">ldi counter, 1</w:t>
      </w:r>
    </w:p>
    <w:p w:rsidR="00000000" w:rsidDel="00000000" w:rsidP="00000000" w:rsidRDefault="00000000" w:rsidRPr="00000000">
      <w:pPr>
        <w:contextualSpacing w:val="0"/>
      </w:pPr>
      <w:r w:rsidDel="00000000" w:rsidR="00000000" w:rsidRPr="00000000">
        <w:rPr>
          <w:rtl w:val="0"/>
        </w:rPr>
        <w:t xml:space="preserve">loop:</w:t>
      </w:r>
    </w:p>
    <w:p w:rsidR="00000000" w:rsidDel="00000000" w:rsidP="00000000" w:rsidRDefault="00000000" w:rsidRPr="00000000">
      <w:pPr>
        <w:contextualSpacing w:val="0"/>
      </w:pPr>
      <w:r w:rsidDel="00000000" w:rsidR="00000000" w:rsidRPr="00000000">
        <w:rPr>
          <w:rtl w:val="0"/>
        </w:rPr>
        <w:tab/>
        <w:t xml:space="preserve">cpi counter, 21</w:t>
      </w:r>
    </w:p>
    <w:p w:rsidR="00000000" w:rsidDel="00000000" w:rsidP="00000000" w:rsidRDefault="00000000" w:rsidRPr="00000000">
      <w:pPr>
        <w:contextualSpacing w:val="0"/>
      </w:pPr>
      <w:r w:rsidDel="00000000" w:rsidR="00000000" w:rsidRPr="00000000">
        <w:rPr>
          <w:rtl w:val="0"/>
        </w:rPr>
        <w:tab/>
        <w:t xml:space="preserve">breq end</w:t>
      </w:r>
    </w:p>
    <w:p w:rsidR="00000000" w:rsidDel="00000000" w:rsidP="00000000" w:rsidRDefault="00000000" w:rsidRPr="00000000">
      <w:pPr>
        <w:contextualSpacing w:val="0"/>
      </w:pPr>
      <w:r w:rsidDel="00000000" w:rsidR="00000000" w:rsidRPr="00000000">
        <w:rPr>
          <w:rtl w:val="0"/>
        </w:rPr>
        <w:tab/>
        <w:t xml:space="preserve">st X+, counter</w:t>
      </w:r>
    </w:p>
    <w:p w:rsidR="00000000" w:rsidDel="00000000" w:rsidP="00000000" w:rsidRDefault="00000000" w:rsidRPr="00000000">
      <w:pPr>
        <w:contextualSpacing w:val="0"/>
      </w:pPr>
      <w:r w:rsidDel="00000000" w:rsidR="00000000" w:rsidRPr="00000000">
        <w:rPr>
          <w:rtl w:val="0"/>
        </w:rPr>
        <w:tab/>
        <w:t xml:space="preserve">inc counter</w:t>
      </w:r>
    </w:p>
    <w:p w:rsidR="00000000" w:rsidDel="00000000" w:rsidP="00000000" w:rsidRDefault="00000000" w:rsidRPr="00000000">
      <w:pPr>
        <w:contextualSpacing w:val="0"/>
      </w:pPr>
      <w:r w:rsidDel="00000000" w:rsidR="00000000" w:rsidRPr="00000000">
        <w:rPr>
          <w:rtl w:val="0"/>
        </w:rPr>
        <w:tab/>
        <w:t xml:space="preserve">rjmp loop</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tab/>
        <w:t xml:space="preserve">rjmp end  </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b) Initialize an array B of size 20 (each element is two bytes) with values ranging from -1 to -20.</w:t>
      </w:r>
      <w:r w:rsidDel="00000000" w:rsidR="00000000" w:rsidRPr="00000000">
        <w:rPr>
          <w:rtl w:val="0"/>
        </w:rPr>
      </w:r>
    </w:p>
    <w:p w:rsidR="00000000" w:rsidDel="00000000" w:rsidP="00000000" w:rsidRDefault="00000000" w:rsidRPr="00000000">
      <w:pPr>
        <w:contextualSpacing w:val="0"/>
      </w:pPr>
      <w:commentRangeStart w:id="46"/>
      <w:commentRangeStart w:id="47"/>
      <w:r w:rsidDel="00000000" w:rsidR="00000000" w:rsidRPr="00000000">
        <w:rPr>
          <w:rtl w:val="0"/>
        </w:rPr>
        <w:t xml:space="preserve">B: .dw -1, -2, -3, -4, -5, -6, -7, -8, -9, -10, -11, -12, -13, -14, -15, -16, -17, -18, -19, </w:t>
      </w:r>
      <w:r w:rsidDel="00000000" w:rsidR="00000000" w:rsidRPr="00000000">
        <w:rPr>
          <w:rtl w:val="0"/>
        </w:rPr>
        <w:t xml:space="preserve">-20</w:t>
      </w:r>
      <w:commentRangeEnd w:id="46"/>
      <w:r w:rsidDel="00000000" w:rsidR="00000000" w:rsidRPr="00000000">
        <w:commentReference w:id="46"/>
      </w:r>
      <w:commentRangeEnd w:id="47"/>
      <w:r w:rsidDel="00000000" w:rsidR="00000000" w:rsidRPr="00000000">
        <w:commentReference w:id="47"/>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each element is two bytes i.e. a word, therefore you must store the two’s complement value across the whole word!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i.e. for -1 -&gt; 1111 1111, so the above .dw defining works, but examples below don’t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w:t>
      </w:r>
    </w:p>
    <w:p w:rsidR="00000000" w:rsidDel="00000000" w:rsidP="00000000" w:rsidRDefault="00000000" w:rsidRPr="00000000">
      <w:pPr>
        <w:contextualSpacing w:val="0"/>
      </w:pPr>
      <w:r w:rsidDel="00000000" w:rsidR="00000000" w:rsidRPr="00000000">
        <w:rPr>
          <w:rtl w:val="0"/>
        </w:rPr>
        <w:t xml:space="preserve">ldi XL, low(A)</w:t>
      </w:r>
    </w:p>
    <w:p w:rsidR="00000000" w:rsidDel="00000000" w:rsidP="00000000" w:rsidRDefault="00000000" w:rsidRPr="00000000">
      <w:pPr>
        <w:contextualSpacing w:val="0"/>
      </w:pPr>
      <w:r w:rsidDel="00000000" w:rsidR="00000000" w:rsidRPr="00000000">
        <w:rPr>
          <w:rtl w:val="0"/>
        </w:rPr>
        <w:t xml:space="preserve">ldi XH, high(A)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48"/>
      <w:commentRangeStart w:id="49"/>
      <w:commentRangeStart w:id="50"/>
      <w:commentRangeStart w:id="51"/>
      <w:r w:rsidDel="00000000" w:rsidR="00000000" w:rsidRPr="00000000">
        <w:rPr>
          <w:rtl w:val="0"/>
        </w:rPr>
        <w:t xml:space="preserve">.def counter = r16</w:t>
      </w:r>
    </w:p>
    <w:p w:rsidR="00000000" w:rsidDel="00000000" w:rsidP="00000000" w:rsidRDefault="00000000" w:rsidRPr="00000000">
      <w:pPr>
        <w:contextualSpacing w:val="0"/>
      </w:pPr>
      <w:r w:rsidDel="00000000" w:rsidR="00000000" w:rsidRPr="00000000">
        <w:rPr>
          <w:rtl w:val="0"/>
        </w:rPr>
        <w:t xml:space="preserve">clr counter</w:t>
      </w:r>
    </w:p>
    <w:p w:rsidR="00000000" w:rsidDel="00000000" w:rsidP="00000000" w:rsidRDefault="00000000" w:rsidRPr="00000000">
      <w:pPr>
        <w:contextualSpacing w:val="0"/>
      </w:pPr>
      <w:r w:rsidDel="00000000" w:rsidR="00000000" w:rsidRPr="00000000">
        <w:rPr>
          <w:rtl w:val="0"/>
        </w:rPr>
        <w:t xml:space="preserve">loop:</w:t>
      </w:r>
    </w:p>
    <w:p w:rsidR="00000000" w:rsidDel="00000000" w:rsidP="00000000" w:rsidRDefault="00000000" w:rsidRPr="00000000">
      <w:pPr>
        <w:contextualSpacing w:val="0"/>
      </w:pPr>
      <w:r w:rsidDel="00000000" w:rsidR="00000000" w:rsidRPr="00000000">
        <w:rPr>
          <w:rtl w:val="0"/>
        </w:rPr>
        <w:tab/>
        <w:t xml:space="preserve">dec counter</w:t>
      </w:r>
    </w:p>
    <w:p w:rsidR="00000000" w:rsidDel="00000000" w:rsidP="00000000" w:rsidRDefault="00000000" w:rsidRPr="00000000">
      <w:pPr>
        <w:contextualSpacing w:val="0"/>
      </w:pPr>
      <w:r w:rsidDel="00000000" w:rsidR="00000000" w:rsidRPr="00000000">
        <w:rPr>
          <w:rtl w:val="0"/>
        </w:rPr>
        <w:tab/>
        <w:t xml:space="preserve">cpi counter, -21</w:t>
      </w:r>
    </w:p>
    <w:p w:rsidR="00000000" w:rsidDel="00000000" w:rsidP="00000000" w:rsidRDefault="00000000" w:rsidRPr="00000000">
      <w:pPr>
        <w:contextualSpacing w:val="0"/>
      </w:pPr>
      <w:r w:rsidDel="00000000" w:rsidR="00000000" w:rsidRPr="00000000">
        <w:rPr>
          <w:rtl w:val="0"/>
        </w:rPr>
        <w:tab/>
        <w:t xml:space="preserve">breq end</w:t>
      </w:r>
    </w:p>
    <w:p w:rsidR="00000000" w:rsidDel="00000000" w:rsidP="00000000" w:rsidRDefault="00000000" w:rsidRPr="00000000">
      <w:pPr>
        <w:contextualSpacing w:val="0"/>
      </w:pPr>
      <w:r w:rsidDel="00000000" w:rsidR="00000000" w:rsidRPr="00000000">
        <w:rPr>
          <w:rtl w:val="0"/>
        </w:rPr>
        <w:tab/>
        <w:t xml:space="preserve">st X+, counter</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inc X                        ← you can’t inc X, its made up of two registers. adiw Xh:Xl, 1</w:t>
      </w:r>
    </w:p>
    <w:p w:rsidR="00000000" w:rsidDel="00000000" w:rsidP="00000000" w:rsidRDefault="00000000" w:rsidRPr="00000000">
      <w:pPr>
        <w:contextualSpacing w:val="0"/>
      </w:pPr>
      <w:r w:rsidDel="00000000" w:rsidR="00000000" w:rsidRPr="00000000">
        <w:rPr>
          <w:rtl w:val="0"/>
        </w:rPr>
        <w:tab/>
        <w:t xml:space="preserve">rjmp loop</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tab/>
        <w:t xml:space="preserve">rjmp end0  </w:t>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  </w:t>
      </w:r>
    </w:p>
    <w:p w:rsidR="00000000" w:rsidDel="00000000" w:rsidP="00000000" w:rsidRDefault="00000000" w:rsidRPr="00000000">
      <w:pPr>
        <w:contextualSpacing w:val="0"/>
      </w:pPr>
      <w:r w:rsidDel="00000000" w:rsidR="00000000" w:rsidRPr="00000000">
        <w:rPr>
          <w:rtl w:val="0"/>
        </w:rPr>
        <w:t xml:space="preserve">.dseg</w:t>
      </w:r>
    </w:p>
    <w:p w:rsidR="00000000" w:rsidDel="00000000" w:rsidP="00000000" w:rsidRDefault="00000000" w:rsidRPr="00000000">
      <w:pPr>
        <w:contextualSpacing w:val="0"/>
      </w:pPr>
      <w:r w:rsidDel="00000000" w:rsidR="00000000" w:rsidRPr="00000000">
        <w:rPr>
          <w:rtl w:val="0"/>
        </w:rPr>
        <w:tab/>
        <w:t xml:space="preserve">B: .byte 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w:t>
      </w:r>
    </w:p>
    <w:p w:rsidR="00000000" w:rsidDel="00000000" w:rsidP="00000000" w:rsidRDefault="00000000" w:rsidRPr="00000000">
      <w:pPr>
        <w:contextualSpacing w:val="0"/>
      </w:pPr>
      <w:r w:rsidDel="00000000" w:rsidR="00000000" w:rsidRPr="00000000">
        <w:rPr>
          <w:rtl w:val="0"/>
        </w:rPr>
        <w:tab/>
        <w:t xml:space="preserve">ldi XH, high(B)</w:t>
      </w:r>
    </w:p>
    <w:p w:rsidR="00000000" w:rsidDel="00000000" w:rsidP="00000000" w:rsidRDefault="00000000" w:rsidRPr="00000000">
      <w:pPr>
        <w:contextualSpacing w:val="0"/>
      </w:pPr>
      <w:r w:rsidDel="00000000" w:rsidR="00000000" w:rsidRPr="00000000">
        <w:rPr>
          <w:rtl w:val="0"/>
        </w:rPr>
        <w:tab/>
        <w:t xml:space="preserve">ldi XL, low(B)</w:t>
      </w:r>
    </w:p>
    <w:p w:rsidR="00000000" w:rsidDel="00000000" w:rsidP="00000000" w:rsidRDefault="00000000" w:rsidRPr="00000000">
      <w:pPr>
        <w:contextualSpacing w:val="0"/>
      </w:pPr>
      <w:r w:rsidDel="00000000" w:rsidR="00000000" w:rsidRPr="00000000">
        <w:rPr>
          <w:rtl w:val="0"/>
        </w:rPr>
        <w:tab/>
        <w:t xml:space="preserve">clr r16</w:t>
      </w:r>
    </w:p>
    <w:p w:rsidR="00000000" w:rsidDel="00000000" w:rsidP="00000000" w:rsidRDefault="00000000" w:rsidRPr="00000000">
      <w:pPr>
        <w:contextualSpacing w:val="0"/>
      </w:pPr>
      <w:r w:rsidDel="00000000" w:rsidR="00000000" w:rsidRPr="00000000">
        <w:rPr>
          <w:rtl w:val="0"/>
        </w:rPr>
        <w:tab/>
        <w:t xml:space="preserve">clr r17   </w:t>
      </w:r>
    </w:p>
    <w:p w:rsidR="00000000" w:rsidDel="00000000" w:rsidP="00000000" w:rsidRDefault="00000000" w:rsidRPr="00000000">
      <w:pPr>
        <w:contextualSpacing w:val="0"/>
      </w:pPr>
      <w:r w:rsidDel="00000000" w:rsidR="00000000" w:rsidRPr="00000000">
        <w:rPr>
          <w:rtl w:val="0"/>
        </w:rPr>
        <w:t xml:space="preserve">loop:</w:t>
      </w:r>
    </w:p>
    <w:p w:rsidR="00000000" w:rsidDel="00000000" w:rsidP="00000000" w:rsidRDefault="00000000" w:rsidRPr="00000000">
      <w:pPr>
        <w:contextualSpacing w:val="0"/>
      </w:pPr>
      <w:r w:rsidDel="00000000" w:rsidR="00000000" w:rsidRPr="00000000">
        <w:rPr>
          <w:rtl w:val="0"/>
        </w:rPr>
        <w:tab/>
        <w:t xml:space="preserve">dec r16</w:t>
      </w:r>
    </w:p>
    <w:p w:rsidR="00000000" w:rsidDel="00000000" w:rsidP="00000000" w:rsidRDefault="00000000" w:rsidRPr="00000000">
      <w:pPr>
        <w:contextualSpacing w:val="0"/>
      </w:pPr>
      <w:r w:rsidDel="00000000" w:rsidR="00000000" w:rsidRPr="00000000">
        <w:rPr>
          <w:rtl w:val="0"/>
        </w:rPr>
        <w:tab/>
        <w:t xml:space="preserve">st X+, r17</w:t>
      </w:r>
    </w:p>
    <w:p w:rsidR="00000000" w:rsidDel="00000000" w:rsidP="00000000" w:rsidRDefault="00000000" w:rsidRPr="00000000">
      <w:pPr>
        <w:contextualSpacing w:val="0"/>
      </w:pPr>
      <w:r w:rsidDel="00000000" w:rsidR="00000000" w:rsidRPr="00000000">
        <w:rPr>
          <w:rtl w:val="0"/>
        </w:rPr>
        <w:tab/>
        <w:t xml:space="preserve">st X+, r16</w:t>
      </w:r>
    </w:p>
    <w:p w:rsidR="00000000" w:rsidDel="00000000" w:rsidP="00000000" w:rsidRDefault="00000000" w:rsidRPr="00000000">
      <w:pPr>
        <w:contextualSpacing w:val="0"/>
      </w:pPr>
      <w:r w:rsidDel="00000000" w:rsidR="00000000" w:rsidRPr="00000000">
        <w:rPr>
          <w:rtl w:val="0"/>
        </w:rPr>
        <w:tab/>
        <w:t xml:space="preserve">cpi r16, -20</w:t>
      </w:r>
    </w:p>
    <w:p w:rsidR="00000000" w:rsidDel="00000000" w:rsidP="00000000" w:rsidRDefault="00000000" w:rsidRPr="00000000">
      <w:pPr>
        <w:contextualSpacing w:val="0"/>
      </w:pPr>
      <w:r w:rsidDel="00000000" w:rsidR="00000000" w:rsidRPr="00000000">
        <w:rPr>
          <w:rtl w:val="0"/>
        </w:rPr>
        <w:tab/>
        <w:t xml:space="preserve">brne loop</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tab/>
        <w:t xml:space="preserve">rjmp end</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c) Add the arrays A and B together and store the result into an array C.</w:t>
      </w:r>
    </w:p>
    <w:p w:rsidR="00000000" w:rsidDel="00000000" w:rsidP="00000000" w:rsidRDefault="00000000" w:rsidRPr="00000000">
      <w:pPr>
        <w:contextualSpacing w:val="0"/>
      </w:pPr>
      <w:r w:rsidDel="00000000" w:rsidR="00000000" w:rsidRPr="00000000">
        <w:rPr>
          <w:rtl w:val="0"/>
        </w:rPr>
        <w:t xml:space="preserve">(code below works, tested with AVR. Need to load data from program memory into data memory then add them together. Previous code used ld to try and load from program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.include "m2560def.inc"</w:t>
      </w:r>
    </w:p>
    <w:p w:rsidR="00000000" w:rsidDel="00000000" w:rsidP="00000000" w:rsidRDefault="00000000" w:rsidRPr="00000000">
      <w:pPr>
        <w:contextualSpacing w:val="0"/>
      </w:pPr>
      <w:r w:rsidDel="00000000" w:rsidR="00000000" w:rsidRPr="00000000">
        <w:rPr>
          <w:color w:val="0000ff"/>
          <w:rtl w:val="0"/>
        </w:rPr>
        <w:t xml:space="preserve">.dseg</w:t>
      </w:r>
    </w:p>
    <w:p w:rsidR="00000000" w:rsidDel="00000000" w:rsidP="00000000" w:rsidRDefault="00000000" w:rsidRPr="00000000">
      <w:pPr>
        <w:contextualSpacing w:val="0"/>
      </w:pPr>
      <w:r w:rsidDel="00000000" w:rsidR="00000000" w:rsidRPr="00000000">
        <w:rPr>
          <w:color w:val="0000ff"/>
          <w:rtl w:val="0"/>
        </w:rPr>
        <w:t xml:space="preserve">A: .byte 20</w:t>
      </w:r>
    </w:p>
    <w:p w:rsidR="00000000" w:rsidDel="00000000" w:rsidP="00000000" w:rsidRDefault="00000000" w:rsidRPr="00000000">
      <w:pPr>
        <w:contextualSpacing w:val="0"/>
      </w:pPr>
      <w:r w:rsidDel="00000000" w:rsidR="00000000" w:rsidRPr="00000000">
        <w:rPr>
          <w:color w:val="0000ff"/>
          <w:rtl w:val="0"/>
        </w:rPr>
        <w:t xml:space="preserve">B: .byte 40</w:t>
      </w:r>
    </w:p>
    <w:p w:rsidR="00000000" w:rsidDel="00000000" w:rsidP="00000000" w:rsidRDefault="00000000" w:rsidRPr="00000000">
      <w:pPr>
        <w:contextualSpacing w:val="0"/>
      </w:pPr>
      <w:r w:rsidDel="00000000" w:rsidR="00000000" w:rsidRPr="00000000">
        <w:rPr>
          <w:color w:val="0000ff"/>
          <w:rtl w:val="0"/>
        </w:rPr>
        <w:t xml:space="preserve">C: .byte 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.cseg</w:t>
      </w:r>
    </w:p>
    <w:p w:rsidR="00000000" w:rsidDel="00000000" w:rsidP="00000000" w:rsidRDefault="00000000" w:rsidRPr="00000000">
      <w:pPr>
        <w:contextualSpacing w:val="0"/>
      </w:pPr>
      <w:r w:rsidDel="00000000" w:rsidR="00000000" w:rsidRPr="00000000">
        <w:rPr>
          <w:color w:val="0000ff"/>
          <w:rtl w:val="0"/>
        </w:rPr>
        <w:tab/>
        <w:t xml:space="preserve">rjmp initA</w:t>
      </w:r>
    </w:p>
    <w:p w:rsidR="00000000" w:rsidDel="00000000" w:rsidP="00000000" w:rsidRDefault="00000000" w:rsidRPr="00000000">
      <w:pPr>
        <w:contextualSpacing w:val="0"/>
      </w:pPr>
      <w:r w:rsidDel="00000000" w:rsidR="00000000" w:rsidRPr="00000000">
        <w:rPr>
          <w:color w:val="0000ff"/>
          <w:rtl w:val="0"/>
        </w:rPr>
        <w:t xml:space="preserve">A_P: .db 1, 2, 3, 4, 5, 6, 7, 8, 9, 10, 11, 12, 13, 14, 15, 16, 17, 18, 19, 20 </w:t>
      </w:r>
    </w:p>
    <w:p w:rsidR="00000000" w:rsidDel="00000000" w:rsidP="00000000" w:rsidRDefault="00000000" w:rsidRPr="00000000">
      <w:pPr>
        <w:contextualSpacing w:val="0"/>
      </w:pPr>
      <w:r w:rsidDel="00000000" w:rsidR="00000000" w:rsidRPr="00000000">
        <w:rPr>
          <w:color w:val="0000ff"/>
          <w:rtl w:val="0"/>
        </w:rPr>
        <w:t xml:space="preserve">B_P: .dw -1,-2, -3, -4, -5, -6, -7, -8, -9, -10, -11, -12, -13, -14, -15, -16, -17, -18, -19, -20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initA: ; initialise the A pointer</w:t>
      </w:r>
    </w:p>
    <w:p w:rsidR="00000000" w:rsidDel="00000000" w:rsidP="00000000" w:rsidRDefault="00000000" w:rsidRPr="00000000">
      <w:pPr>
        <w:contextualSpacing w:val="0"/>
      </w:pPr>
      <w:r w:rsidDel="00000000" w:rsidR="00000000" w:rsidRPr="00000000">
        <w:rPr>
          <w:color w:val="0000ff"/>
          <w:rtl w:val="0"/>
        </w:rPr>
        <w:tab/>
        <w:t xml:space="preserve">ldi ZH, high(A_P&lt;&lt;1)</w:t>
      </w:r>
    </w:p>
    <w:p w:rsidR="00000000" w:rsidDel="00000000" w:rsidP="00000000" w:rsidRDefault="00000000" w:rsidRPr="00000000">
      <w:pPr>
        <w:contextualSpacing w:val="0"/>
      </w:pPr>
      <w:r w:rsidDel="00000000" w:rsidR="00000000" w:rsidRPr="00000000">
        <w:rPr>
          <w:color w:val="0000ff"/>
          <w:rtl w:val="0"/>
        </w:rPr>
        <w:tab/>
        <w:t xml:space="preserve">ldi ZL, low(A_P&lt;&lt;1)</w:t>
      </w:r>
    </w:p>
    <w:p w:rsidR="00000000" w:rsidDel="00000000" w:rsidP="00000000" w:rsidRDefault="00000000" w:rsidRPr="00000000">
      <w:pPr>
        <w:contextualSpacing w:val="0"/>
      </w:pPr>
      <w:r w:rsidDel="00000000" w:rsidR="00000000" w:rsidRPr="00000000">
        <w:rPr>
          <w:color w:val="0000ff"/>
          <w:rtl w:val="0"/>
        </w:rPr>
        <w:tab/>
        <w:t xml:space="preserve">ldi XH, high(A)</w:t>
      </w:r>
    </w:p>
    <w:p w:rsidR="00000000" w:rsidDel="00000000" w:rsidP="00000000" w:rsidRDefault="00000000" w:rsidRPr="00000000">
      <w:pPr>
        <w:contextualSpacing w:val="0"/>
      </w:pPr>
      <w:r w:rsidDel="00000000" w:rsidR="00000000" w:rsidRPr="00000000">
        <w:rPr>
          <w:color w:val="0000ff"/>
          <w:rtl w:val="0"/>
        </w:rPr>
        <w:tab/>
        <w:t xml:space="preserve">ldi XL, low(A)</w:t>
      </w:r>
    </w:p>
    <w:p w:rsidR="00000000" w:rsidDel="00000000" w:rsidP="00000000" w:rsidRDefault="00000000" w:rsidRPr="00000000">
      <w:pPr>
        <w:contextualSpacing w:val="0"/>
      </w:pPr>
      <w:r w:rsidDel="00000000" w:rsidR="00000000" w:rsidRPr="00000000">
        <w:rPr>
          <w:color w:val="0000ff"/>
          <w:rtl w:val="0"/>
        </w:rPr>
        <w:tab/>
        <w:t xml:space="preserve">clr r16</w:t>
      </w:r>
    </w:p>
    <w:p w:rsidR="00000000" w:rsidDel="00000000" w:rsidP="00000000" w:rsidRDefault="00000000" w:rsidRPr="00000000">
      <w:pPr>
        <w:contextualSpacing w:val="0"/>
      </w:pPr>
      <w:r w:rsidDel="00000000" w:rsidR="00000000" w:rsidRPr="00000000">
        <w:rPr>
          <w:color w:val="0000ff"/>
          <w:rtl w:val="0"/>
        </w:rPr>
        <w:tab/>
        <w:t xml:space="preserve">clr r17</w:t>
      </w:r>
    </w:p>
    <w:p w:rsidR="00000000" w:rsidDel="00000000" w:rsidP="00000000" w:rsidRDefault="00000000" w:rsidRPr="00000000">
      <w:pPr>
        <w:contextualSpacing w:val="0"/>
      </w:pPr>
      <w:r w:rsidDel="00000000" w:rsidR="00000000" w:rsidRPr="00000000">
        <w:rPr>
          <w:color w:val="0000ff"/>
          <w:rtl w:val="0"/>
        </w:rPr>
        <w:tab/>
        <w:t xml:space="preserve">loadA:</w:t>
      </w:r>
    </w:p>
    <w:p w:rsidR="00000000" w:rsidDel="00000000" w:rsidP="00000000" w:rsidRDefault="00000000" w:rsidRPr="00000000">
      <w:pPr>
        <w:contextualSpacing w:val="0"/>
      </w:pPr>
      <w:r w:rsidDel="00000000" w:rsidR="00000000" w:rsidRPr="00000000">
        <w:rPr>
          <w:color w:val="0000ff"/>
          <w:rtl w:val="0"/>
        </w:rPr>
        <w:tab/>
        <w:tab/>
        <w:t xml:space="preserve">cpi r16, 20</w:t>
      </w:r>
    </w:p>
    <w:p w:rsidR="00000000" w:rsidDel="00000000" w:rsidP="00000000" w:rsidRDefault="00000000" w:rsidRPr="00000000">
      <w:pPr>
        <w:contextualSpacing w:val="0"/>
      </w:pPr>
      <w:r w:rsidDel="00000000" w:rsidR="00000000" w:rsidRPr="00000000">
        <w:rPr>
          <w:color w:val="0000ff"/>
          <w:rtl w:val="0"/>
        </w:rPr>
        <w:tab/>
        <w:tab/>
        <w:t xml:space="preserve">breq initB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ab/>
        <w:t xml:space="preserve">lpm r19, Z+</w:t>
      </w:r>
    </w:p>
    <w:p w:rsidR="00000000" w:rsidDel="00000000" w:rsidP="00000000" w:rsidRDefault="00000000" w:rsidRPr="00000000">
      <w:pPr>
        <w:contextualSpacing w:val="0"/>
      </w:pPr>
      <w:r w:rsidDel="00000000" w:rsidR="00000000" w:rsidRPr="00000000">
        <w:rPr>
          <w:color w:val="0000ff"/>
          <w:rtl w:val="0"/>
        </w:rPr>
        <w:tab/>
        <w:tab/>
        <w:t xml:space="preserve">st X+, r19</w:t>
      </w:r>
    </w:p>
    <w:p w:rsidR="00000000" w:rsidDel="00000000" w:rsidP="00000000" w:rsidRDefault="00000000" w:rsidRPr="00000000">
      <w:pPr>
        <w:contextualSpacing w:val="0"/>
      </w:pPr>
      <w:r w:rsidDel="00000000" w:rsidR="00000000" w:rsidRPr="00000000">
        <w:rPr>
          <w:color w:val="0000ff"/>
          <w:rtl w:val="0"/>
        </w:rPr>
        <w:tab/>
        <w:tab/>
        <w:t xml:space="preserve">inc r16</w:t>
      </w:r>
    </w:p>
    <w:p w:rsidR="00000000" w:rsidDel="00000000" w:rsidP="00000000" w:rsidRDefault="00000000" w:rsidRPr="00000000">
      <w:pPr>
        <w:contextualSpacing w:val="0"/>
      </w:pPr>
      <w:r w:rsidDel="00000000" w:rsidR="00000000" w:rsidRPr="00000000">
        <w:rPr>
          <w:color w:val="0000ff"/>
          <w:rtl w:val="0"/>
        </w:rPr>
        <w:tab/>
        <w:tab/>
        <w:t xml:space="preserve">rjmp loadA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initB: ;initialise the B pointer</w:t>
      </w:r>
    </w:p>
    <w:p w:rsidR="00000000" w:rsidDel="00000000" w:rsidP="00000000" w:rsidRDefault="00000000" w:rsidRPr="00000000">
      <w:pPr>
        <w:contextualSpacing w:val="0"/>
      </w:pPr>
      <w:r w:rsidDel="00000000" w:rsidR="00000000" w:rsidRPr="00000000">
        <w:rPr>
          <w:color w:val="0000ff"/>
          <w:rtl w:val="0"/>
        </w:rPr>
        <w:tab/>
        <w:t xml:space="preserve">ldi ZH, high(B_P&lt;&lt;1)</w:t>
      </w:r>
    </w:p>
    <w:p w:rsidR="00000000" w:rsidDel="00000000" w:rsidP="00000000" w:rsidRDefault="00000000" w:rsidRPr="00000000">
      <w:pPr>
        <w:contextualSpacing w:val="0"/>
      </w:pPr>
      <w:r w:rsidDel="00000000" w:rsidR="00000000" w:rsidRPr="00000000">
        <w:rPr>
          <w:color w:val="0000ff"/>
          <w:rtl w:val="0"/>
        </w:rPr>
        <w:tab/>
        <w:t xml:space="preserve">ldi ZL, low(B_P&lt;&lt;1)</w:t>
      </w:r>
    </w:p>
    <w:p w:rsidR="00000000" w:rsidDel="00000000" w:rsidP="00000000" w:rsidRDefault="00000000" w:rsidRPr="00000000">
      <w:pPr>
        <w:contextualSpacing w:val="0"/>
      </w:pPr>
      <w:r w:rsidDel="00000000" w:rsidR="00000000" w:rsidRPr="00000000">
        <w:rPr>
          <w:color w:val="0000ff"/>
          <w:rtl w:val="0"/>
        </w:rPr>
        <w:tab/>
        <w:t xml:space="preserve">ldi YH, high(B)</w:t>
      </w:r>
    </w:p>
    <w:p w:rsidR="00000000" w:rsidDel="00000000" w:rsidP="00000000" w:rsidRDefault="00000000" w:rsidRPr="00000000">
      <w:pPr>
        <w:contextualSpacing w:val="0"/>
      </w:pPr>
      <w:r w:rsidDel="00000000" w:rsidR="00000000" w:rsidRPr="00000000">
        <w:rPr>
          <w:color w:val="0000ff"/>
          <w:rtl w:val="0"/>
        </w:rPr>
        <w:tab/>
        <w:t xml:space="preserve">ldi YL, low(B)</w:t>
      </w:r>
    </w:p>
    <w:p w:rsidR="00000000" w:rsidDel="00000000" w:rsidP="00000000" w:rsidRDefault="00000000" w:rsidRPr="00000000">
      <w:pPr>
        <w:contextualSpacing w:val="0"/>
      </w:pPr>
      <w:r w:rsidDel="00000000" w:rsidR="00000000" w:rsidRPr="00000000">
        <w:rPr>
          <w:color w:val="0000ff"/>
          <w:rtl w:val="0"/>
        </w:rPr>
        <w:tab/>
        <w:t xml:space="preserve">clr r16</w:t>
      </w:r>
    </w:p>
    <w:p w:rsidR="00000000" w:rsidDel="00000000" w:rsidP="00000000" w:rsidRDefault="00000000" w:rsidRPr="00000000">
      <w:pPr>
        <w:contextualSpacing w:val="0"/>
      </w:pPr>
      <w:r w:rsidDel="00000000" w:rsidR="00000000" w:rsidRPr="00000000">
        <w:rPr>
          <w:color w:val="0000ff"/>
          <w:rtl w:val="0"/>
        </w:rPr>
        <w:tab/>
        <w:t xml:space="preserve">loadB:</w:t>
      </w:r>
    </w:p>
    <w:p w:rsidR="00000000" w:rsidDel="00000000" w:rsidP="00000000" w:rsidRDefault="00000000" w:rsidRPr="00000000">
      <w:pPr>
        <w:contextualSpacing w:val="0"/>
      </w:pPr>
      <w:r w:rsidDel="00000000" w:rsidR="00000000" w:rsidRPr="00000000">
        <w:rPr>
          <w:color w:val="0000ff"/>
          <w:rtl w:val="0"/>
        </w:rPr>
        <w:tab/>
        <w:tab/>
        <w:t xml:space="preserve">cpi r16, 20</w:t>
      </w:r>
    </w:p>
    <w:p w:rsidR="00000000" w:rsidDel="00000000" w:rsidP="00000000" w:rsidRDefault="00000000" w:rsidRPr="00000000">
      <w:pPr>
        <w:contextualSpacing w:val="0"/>
      </w:pPr>
      <w:r w:rsidDel="00000000" w:rsidR="00000000" w:rsidRPr="00000000">
        <w:rPr>
          <w:color w:val="0000ff"/>
          <w:rtl w:val="0"/>
        </w:rPr>
        <w:tab/>
        <w:tab/>
        <w:t xml:space="preserve">breq initAdd</w:t>
      </w:r>
    </w:p>
    <w:p w:rsidR="00000000" w:rsidDel="00000000" w:rsidP="00000000" w:rsidRDefault="00000000" w:rsidRPr="00000000">
      <w:pPr>
        <w:contextualSpacing w:val="0"/>
      </w:pPr>
      <w:r w:rsidDel="00000000" w:rsidR="00000000" w:rsidRPr="00000000">
        <w:rPr>
          <w:color w:val="0000ff"/>
          <w:rtl w:val="0"/>
        </w:rPr>
        <w:tab/>
        <w:tab/>
        <w:t xml:space="preserve">lpm r19, Z+</w:t>
      </w:r>
    </w:p>
    <w:p w:rsidR="00000000" w:rsidDel="00000000" w:rsidP="00000000" w:rsidRDefault="00000000" w:rsidRPr="00000000">
      <w:pPr>
        <w:contextualSpacing w:val="0"/>
      </w:pPr>
      <w:r w:rsidDel="00000000" w:rsidR="00000000" w:rsidRPr="00000000">
        <w:rPr>
          <w:color w:val="0000ff"/>
          <w:rtl w:val="0"/>
        </w:rPr>
        <w:tab/>
        <w:tab/>
        <w:t xml:space="preserve">lpm r20, Z+</w:t>
      </w:r>
    </w:p>
    <w:p w:rsidR="00000000" w:rsidDel="00000000" w:rsidP="00000000" w:rsidRDefault="00000000" w:rsidRPr="00000000">
      <w:pPr>
        <w:contextualSpacing w:val="0"/>
      </w:pPr>
      <w:r w:rsidDel="00000000" w:rsidR="00000000" w:rsidRPr="00000000">
        <w:rPr>
          <w:color w:val="0000ff"/>
          <w:rtl w:val="0"/>
        </w:rPr>
        <w:tab/>
        <w:tab/>
        <w:t xml:space="preserve">st Y+, r19</w:t>
      </w:r>
    </w:p>
    <w:p w:rsidR="00000000" w:rsidDel="00000000" w:rsidP="00000000" w:rsidRDefault="00000000" w:rsidRPr="00000000">
      <w:pPr>
        <w:contextualSpacing w:val="0"/>
      </w:pPr>
      <w:r w:rsidDel="00000000" w:rsidR="00000000" w:rsidRPr="00000000">
        <w:rPr>
          <w:color w:val="0000ff"/>
          <w:rtl w:val="0"/>
        </w:rPr>
        <w:tab/>
        <w:tab/>
        <w:t xml:space="preserve">st Y+, r20</w:t>
      </w:r>
    </w:p>
    <w:p w:rsidR="00000000" w:rsidDel="00000000" w:rsidP="00000000" w:rsidRDefault="00000000" w:rsidRPr="00000000">
      <w:pPr>
        <w:contextualSpacing w:val="0"/>
      </w:pPr>
      <w:r w:rsidDel="00000000" w:rsidR="00000000" w:rsidRPr="00000000">
        <w:rPr>
          <w:color w:val="0000ff"/>
          <w:rtl w:val="0"/>
        </w:rPr>
        <w:tab/>
        <w:tab/>
        <w:t xml:space="preserve">inc r16</w:t>
      </w:r>
    </w:p>
    <w:p w:rsidR="00000000" w:rsidDel="00000000" w:rsidP="00000000" w:rsidRDefault="00000000" w:rsidRPr="00000000">
      <w:pPr>
        <w:contextualSpacing w:val="0"/>
      </w:pPr>
      <w:r w:rsidDel="00000000" w:rsidR="00000000" w:rsidRPr="00000000">
        <w:rPr>
          <w:color w:val="0000ff"/>
          <w:rtl w:val="0"/>
        </w:rPr>
        <w:tab/>
        <w:tab/>
        <w:t xml:space="preserve">rjmp loadB</w:t>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initAdd: ;initialise the pointers</w:t>
      </w:r>
    </w:p>
    <w:p w:rsidR="00000000" w:rsidDel="00000000" w:rsidP="00000000" w:rsidRDefault="00000000" w:rsidRPr="00000000">
      <w:pPr>
        <w:contextualSpacing w:val="0"/>
      </w:pPr>
      <w:r w:rsidDel="00000000" w:rsidR="00000000" w:rsidRPr="00000000">
        <w:rPr>
          <w:color w:val="0000ff"/>
          <w:rtl w:val="0"/>
        </w:rPr>
        <w:tab/>
        <w:t xml:space="preserve">ldi ZH, high(C)</w:t>
      </w:r>
    </w:p>
    <w:p w:rsidR="00000000" w:rsidDel="00000000" w:rsidP="00000000" w:rsidRDefault="00000000" w:rsidRPr="00000000">
      <w:pPr>
        <w:contextualSpacing w:val="0"/>
      </w:pPr>
      <w:r w:rsidDel="00000000" w:rsidR="00000000" w:rsidRPr="00000000">
        <w:rPr>
          <w:color w:val="0000ff"/>
          <w:rtl w:val="0"/>
        </w:rPr>
        <w:tab/>
        <w:t xml:space="preserve">ldi ZL, low(C)</w:t>
      </w:r>
    </w:p>
    <w:p w:rsidR="00000000" w:rsidDel="00000000" w:rsidP="00000000" w:rsidRDefault="00000000" w:rsidRPr="00000000">
      <w:pPr>
        <w:contextualSpacing w:val="0"/>
      </w:pPr>
      <w:r w:rsidDel="00000000" w:rsidR="00000000" w:rsidRPr="00000000">
        <w:rPr>
          <w:color w:val="0000ff"/>
          <w:rtl w:val="0"/>
        </w:rPr>
        <w:tab/>
        <w:t xml:space="preserve">ldi YH, high(B)</w:t>
      </w:r>
    </w:p>
    <w:p w:rsidR="00000000" w:rsidDel="00000000" w:rsidP="00000000" w:rsidRDefault="00000000" w:rsidRPr="00000000">
      <w:pPr>
        <w:contextualSpacing w:val="0"/>
      </w:pPr>
      <w:r w:rsidDel="00000000" w:rsidR="00000000" w:rsidRPr="00000000">
        <w:rPr>
          <w:color w:val="0000ff"/>
          <w:rtl w:val="0"/>
        </w:rPr>
        <w:tab/>
        <w:t xml:space="preserve">ldi YL, low(B)</w:t>
        <w:tab/>
      </w:r>
    </w:p>
    <w:p w:rsidR="00000000" w:rsidDel="00000000" w:rsidP="00000000" w:rsidRDefault="00000000" w:rsidRPr="00000000">
      <w:pPr>
        <w:contextualSpacing w:val="0"/>
      </w:pPr>
      <w:r w:rsidDel="00000000" w:rsidR="00000000" w:rsidRPr="00000000">
        <w:rPr>
          <w:color w:val="0000ff"/>
          <w:rtl w:val="0"/>
        </w:rPr>
        <w:tab/>
        <w:t xml:space="preserve">ldi XH, high(A)</w:t>
      </w:r>
    </w:p>
    <w:p w:rsidR="00000000" w:rsidDel="00000000" w:rsidP="00000000" w:rsidRDefault="00000000" w:rsidRPr="00000000">
      <w:pPr>
        <w:contextualSpacing w:val="0"/>
      </w:pPr>
      <w:r w:rsidDel="00000000" w:rsidR="00000000" w:rsidRPr="00000000">
        <w:rPr>
          <w:color w:val="0000ff"/>
          <w:rtl w:val="0"/>
        </w:rPr>
        <w:tab/>
        <w:t xml:space="preserve">ldi XL, low(A)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addArray:</w:t>
      </w:r>
    </w:p>
    <w:p w:rsidR="00000000" w:rsidDel="00000000" w:rsidP="00000000" w:rsidRDefault="00000000" w:rsidRPr="00000000">
      <w:pPr>
        <w:contextualSpacing w:val="0"/>
      </w:pPr>
      <w:r w:rsidDel="00000000" w:rsidR="00000000" w:rsidRPr="00000000">
        <w:rPr>
          <w:color w:val="0000ff"/>
          <w:rtl w:val="0"/>
        </w:rPr>
        <w:tab/>
        <w:tab/>
        <w:t xml:space="preserve">cpi r17, 20</w:t>
      </w:r>
    </w:p>
    <w:p w:rsidR="00000000" w:rsidDel="00000000" w:rsidP="00000000" w:rsidRDefault="00000000" w:rsidRPr="00000000">
      <w:pPr>
        <w:contextualSpacing w:val="0"/>
      </w:pPr>
      <w:r w:rsidDel="00000000" w:rsidR="00000000" w:rsidRPr="00000000">
        <w:rPr>
          <w:color w:val="0000ff"/>
          <w:rtl w:val="0"/>
        </w:rPr>
        <w:tab/>
        <w:tab/>
        <w:t xml:space="preserve">breq exit</w:t>
      </w:r>
    </w:p>
    <w:p w:rsidR="00000000" w:rsidDel="00000000" w:rsidP="00000000" w:rsidRDefault="00000000" w:rsidRPr="00000000">
      <w:pPr>
        <w:contextualSpacing w:val="0"/>
      </w:pPr>
      <w:r w:rsidDel="00000000" w:rsidR="00000000" w:rsidRPr="00000000">
        <w:rPr>
          <w:color w:val="0000ff"/>
          <w:rtl w:val="0"/>
        </w:rPr>
        <w:tab/>
        <w:tab/>
        <w:t xml:space="preserve">ld r19, X+</w:t>
        <w:tab/>
        <w:t xml:space="preserve">;load val of A</w:t>
      </w:r>
    </w:p>
    <w:p w:rsidR="00000000" w:rsidDel="00000000" w:rsidP="00000000" w:rsidRDefault="00000000" w:rsidRPr="00000000">
      <w:pPr>
        <w:contextualSpacing w:val="0"/>
      </w:pPr>
      <w:r w:rsidDel="00000000" w:rsidR="00000000" w:rsidRPr="00000000">
        <w:rPr>
          <w:color w:val="0000ff"/>
          <w:rtl w:val="0"/>
        </w:rPr>
        <w:tab/>
        <w:tab/>
        <w:t xml:space="preserve">ld r20, Y+</w:t>
        <w:tab/>
        <w:t xml:space="preserve">;load val of B</w:t>
      </w:r>
    </w:p>
    <w:p w:rsidR="00000000" w:rsidDel="00000000" w:rsidP="00000000" w:rsidRDefault="00000000" w:rsidRPr="00000000">
      <w:pPr>
        <w:contextualSpacing w:val="0"/>
      </w:pPr>
      <w:r w:rsidDel="00000000" w:rsidR="00000000" w:rsidRPr="00000000">
        <w:rPr>
          <w:color w:val="0000ff"/>
          <w:rtl w:val="0"/>
        </w:rPr>
        <w:tab/>
        <w:tab/>
        <w:t xml:space="preserve">ld r21, Y+  ;load second half of B</w:t>
      </w:r>
    </w:p>
    <w:p w:rsidR="00000000" w:rsidDel="00000000" w:rsidP="00000000" w:rsidRDefault="00000000" w:rsidRPr="00000000">
      <w:pPr>
        <w:contextualSpacing w:val="0"/>
      </w:pPr>
      <w:r w:rsidDel="00000000" w:rsidR="00000000" w:rsidRPr="00000000">
        <w:rPr>
          <w:color w:val="0000ff"/>
          <w:rtl w:val="0"/>
        </w:rPr>
        <w:tab/>
        <w:tab/>
        <w:t xml:space="preserve">ldi r18, 0         </w:t>
      </w:r>
    </w:p>
    <w:p w:rsidR="00000000" w:rsidDel="00000000" w:rsidP="00000000" w:rsidRDefault="00000000" w:rsidRPr="00000000">
      <w:pPr>
        <w:contextualSpacing w:val="0"/>
      </w:pPr>
      <w:r w:rsidDel="00000000" w:rsidR="00000000" w:rsidRPr="00000000">
        <w:rPr>
          <w:color w:val="0000ff"/>
          <w:rtl w:val="0"/>
        </w:rPr>
        <w:tab/>
        <w:tab/>
        <w:t xml:space="preserve">add r19, r20</w:t>
        <w:tab/>
        <w:t xml:space="preserve">;adds val of A and B</w:t>
      </w:r>
    </w:p>
    <w:p w:rsidR="00000000" w:rsidDel="00000000" w:rsidP="00000000" w:rsidRDefault="00000000" w:rsidRPr="00000000">
      <w:pPr>
        <w:contextualSpacing w:val="0"/>
      </w:pPr>
      <w:r w:rsidDel="00000000" w:rsidR="00000000" w:rsidRPr="00000000">
        <w:rPr>
          <w:color w:val="0000ff"/>
          <w:rtl w:val="0"/>
        </w:rPr>
        <w:tab/>
        <w:tab/>
        <w:t xml:space="preserve">adc r18, r21    ;adds second part of B</w:t>
      </w:r>
    </w:p>
    <w:p w:rsidR="00000000" w:rsidDel="00000000" w:rsidP="00000000" w:rsidRDefault="00000000" w:rsidRPr="00000000">
      <w:pPr>
        <w:contextualSpacing w:val="0"/>
      </w:pPr>
      <w:r w:rsidDel="00000000" w:rsidR="00000000" w:rsidRPr="00000000">
        <w:rPr>
          <w:color w:val="0000ff"/>
          <w:rtl w:val="0"/>
        </w:rPr>
        <w:tab/>
        <w:tab/>
        <w:t xml:space="preserve">st Z+, r19</w:t>
        <w:tab/>
        <w:t xml:space="preserve">;stores in C</w:t>
      </w:r>
    </w:p>
    <w:p w:rsidR="00000000" w:rsidDel="00000000" w:rsidP="00000000" w:rsidRDefault="00000000" w:rsidRPr="00000000">
      <w:pPr>
        <w:contextualSpacing w:val="0"/>
      </w:pPr>
      <w:r w:rsidDel="00000000" w:rsidR="00000000" w:rsidRPr="00000000">
        <w:rPr>
          <w:color w:val="0000ff"/>
          <w:rtl w:val="0"/>
        </w:rPr>
        <w:tab/>
        <w:tab/>
        <w:t xml:space="preserve">st Z+, r18</w:t>
        <w:tab/>
        <w:t xml:space="preserve">;C must be two bytes </w:t>
      </w:r>
    </w:p>
    <w:p w:rsidR="00000000" w:rsidDel="00000000" w:rsidP="00000000" w:rsidRDefault="00000000" w:rsidRPr="00000000">
      <w:pPr>
        <w:contextualSpacing w:val="0"/>
      </w:pPr>
      <w:r w:rsidDel="00000000" w:rsidR="00000000" w:rsidRPr="00000000">
        <w:rPr>
          <w:color w:val="0000ff"/>
          <w:rtl w:val="0"/>
        </w:rPr>
        <w:tab/>
        <w:tab/>
        <w:t xml:space="preserve">inc r17</w:t>
        <w:tab/>
        <w:tab/>
        <w:t xml:space="preserve">;inc counter</w:t>
      </w:r>
    </w:p>
    <w:p w:rsidR="00000000" w:rsidDel="00000000" w:rsidP="00000000" w:rsidRDefault="00000000" w:rsidRPr="00000000">
      <w:pPr>
        <w:contextualSpacing w:val="0"/>
      </w:pPr>
      <w:r w:rsidDel="00000000" w:rsidR="00000000" w:rsidRPr="00000000">
        <w:rPr>
          <w:color w:val="0000ff"/>
          <w:rtl w:val="0"/>
        </w:rPr>
        <w:tab/>
        <w:tab/>
        <w:t xml:space="preserve">rjmp addArray</w:t>
      </w:r>
    </w:p>
    <w:p w:rsidR="00000000" w:rsidDel="00000000" w:rsidP="00000000" w:rsidRDefault="00000000" w:rsidRPr="00000000">
      <w:pPr>
        <w:contextualSpacing w:val="0"/>
      </w:pPr>
      <w:r w:rsidDel="00000000" w:rsidR="00000000" w:rsidRPr="00000000">
        <w:rPr>
          <w:color w:val="0000ff"/>
          <w:rtl w:val="0"/>
        </w:rPr>
        <w:t xml:space="preserve">exit: </w:t>
      </w:r>
    </w:p>
    <w:p w:rsidR="00000000" w:rsidDel="00000000" w:rsidP="00000000" w:rsidRDefault="00000000" w:rsidRPr="00000000">
      <w:pPr>
        <w:contextualSpacing w:val="0"/>
      </w:pPr>
      <w:r w:rsidDel="00000000" w:rsidR="00000000" w:rsidRPr="00000000">
        <w:rPr>
          <w:color w:val="0000ff"/>
          <w:rtl w:val="0"/>
        </w:rPr>
        <w:tab/>
        <w:t xml:space="preserve">nop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code below is incomplete, leaving for existing 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;assuming A and B are in the program memory and C is in the data</w:t>
      </w:r>
    </w:p>
    <w:p w:rsidR="00000000" w:rsidDel="00000000" w:rsidP="00000000" w:rsidRDefault="00000000" w:rsidRPr="00000000">
      <w:pPr>
        <w:contextualSpacing w:val="0"/>
      </w:pPr>
      <w:r w:rsidDel="00000000" w:rsidR="00000000" w:rsidRPr="00000000">
        <w:rPr>
          <w:rtl w:val="0"/>
        </w:rPr>
        <w:t xml:space="preserve">.dseg</w:t>
      </w:r>
    </w:p>
    <w:p w:rsidR="00000000" w:rsidDel="00000000" w:rsidP="00000000" w:rsidRDefault="00000000" w:rsidRPr="00000000">
      <w:pPr>
        <w:contextualSpacing w:val="0"/>
      </w:pPr>
      <w:r w:rsidDel="00000000" w:rsidR="00000000" w:rsidRPr="00000000">
        <w:rPr>
          <w:rtl w:val="0"/>
        </w:rPr>
        <w:t xml:space="preserve">C: .byte 40</w:t>
      </w:r>
    </w:p>
    <w:p w:rsidR="00000000" w:rsidDel="00000000" w:rsidP="00000000" w:rsidRDefault="00000000" w:rsidRPr="00000000">
      <w:pPr>
        <w:contextualSpacing w:val="0"/>
      </w:pPr>
      <w:r w:rsidDel="00000000" w:rsidR="00000000" w:rsidRPr="00000000">
        <w:rPr>
          <w:rtl w:val="0"/>
        </w:rPr>
        <w:t xml:space="preserve">.cseg</w:t>
      </w:r>
    </w:p>
    <w:p w:rsidR="00000000" w:rsidDel="00000000" w:rsidP="00000000" w:rsidRDefault="00000000" w:rsidRPr="00000000">
      <w:pPr>
        <w:contextualSpacing w:val="0"/>
      </w:pPr>
      <w:r w:rsidDel="00000000" w:rsidR="00000000" w:rsidRPr="00000000">
        <w:rPr>
          <w:rtl w:val="0"/>
        </w:rPr>
        <w:t xml:space="preserve">ldi YH, high(A&lt;&lt;1)</w:t>
      </w:r>
    </w:p>
    <w:p w:rsidR="00000000" w:rsidDel="00000000" w:rsidP="00000000" w:rsidRDefault="00000000" w:rsidRPr="00000000">
      <w:pPr>
        <w:contextualSpacing w:val="0"/>
      </w:pPr>
      <w:r w:rsidDel="00000000" w:rsidR="00000000" w:rsidRPr="00000000">
        <w:rPr>
          <w:rtl w:val="0"/>
        </w:rPr>
        <w:t xml:space="preserve">ldi YL, low(A&lt;&lt;1)</w:t>
      </w:r>
    </w:p>
    <w:p w:rsidR="00000000" w:rsidDel="00000000" w:rsidP="00000000" w:rsidRDefault="00000000" w:rsidRPr="00000000">
      <w:pPr>
        <w:contextualSpacing w:val="0"/>
      </w:pPr>
      <w:r w:rsidDel="00000000" w:rsidR="00000000" w:rsidRPr="00000000">
        <w:rPr>
          <w:rtl w:val="0"/>
        </w:rPr>
        <w:t xml:space="preserve">ldi XH, high(B&lt;&lt;1)</w:t>
      </w:r>
    </w:p>
    <w:p w:rsidR="00000000" w:rsidDel="00000000" w:rsidP="00000000" w:rsidRDefault="00000000" w:rsidRPr="00000000">
      <w:pPr>
        <w:contextualSpacing w:val="0"/>
      </w:pPr>
      <w:r w:rsidDel="00000000" w:rsidR="00000000" w:rsidRPr="00000000">
        <w:rPr>
          <w:rtl w:val="0"/>
        </w:rPr>
        <w:t xml:space="preserve">ldi XL, low(B&lt;&lt;1)</w:t>
      </w:r>
    </w:p>
    <w:p w:rsidR="00000000" w:rsidDel="00000000" w:rsidP="00000000" w:rsidRDefault="00000000" w:rsidRPr="00000000">
      <w:pPr>
        <w:contextualSpacing w:val="0"/>
      </w:pPr>
      <w:r w:rsidDel="00000000" w:rsidR="00000000" w:rsidRPr="00000000">
        <w:rPr>
          <w:rtl w:val="0"/>
        </w:rPr>
        <w:t xml:space="preserve">ldi ZH, high(C)</w:t>
      </w:r>
    </w:p>
    <w:p w:rsidR="00000000" w:rsidDel="00000000" w:rsidP="00000000" w:rsidRDefault="00000000" w:rsidRPr="00000000">
      <w:pPr>
        <w:contextualSpacing w:val="0"/>
      </w:pPr>
      <w:r w:rsidDel="00000000" w:rsidR="00000000" w:rsidRPr="00000000">
        <w:rPr>
          <w:rtl w:val="0"/>
        </w:rPr>
        <w:t xml:space="preserve">ldi ZH, low(C)</w:t>
      </w:r>
    </w:p>
    <w:p w:rsidR="00000000" w:rsidDel="00000000" w:rsidP="00000000" w:rsidRDefault="00000000" w:rsidRPr="00000000">
      <w:pPr>
        <w:contextualSpacing w:val="0"/>
      </w:pPr>
      <w:r w:rsidDel="00000000" w:rsidR="00000000" w:rsidRPr="00000000">
        <w:rPr>
          <w:rtl w:val="0"/>
        </w:rPr>
        <w:t xml:space="preserve">clr r17 </w:t>
        <w:tab/>
        <w:tab/>
        <w:t xml:space="preserve">;counter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store:</w:t>
      </w:r>
    </w:p>
    <w:p w:rsidR="00000000" w:rsidDel="00000000" w:rsidP="00000000" w:rsidRDefault="00000000" w:rsidRPr="00000000">
      <w:pPr>
        <w:contextualSpacing w:val="0"/>
      </w:pPr>
      <w:r w:rsidDel="00000000" w:rsidR="00000000" w:rsidRPr="00000000">
        <w:rPr>
          <w:rtl w:val="0"/>
        </w:rPr>
        <w:tab/>
        <w:t xml:space="preserve">cpi r17, 20</w:t>
      </w:r>
    </w:p>
    <w:p w:rsidR="00000000" w:rsidDel="00000000" w:rsidP="00000000" w:rsidRDefault="00000000" w:rsidRPr="00000000">
      <w:pPr>
        <w:contextualSpacing w:val="0"/>
      </w:pPr>
      <w:r w:rsidDel="00000000" w:rsidR="00000000" w:rsidRPr="00000000">
        <w:rPr>
          <w:rtl w:val="0"/>
        </w:rPr>
        <w:tab/>
        <w:t xml:space="preserve">breq exit</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ld</w:t>
      </w:r>
      <w:r w:rsidDel="00000000" w:rsidR="00000000" w:rsidRPr="00000000">
        <w:rPr>
          <w:rtl w:val="0"/>
        </w:rPr>
        <w:t xml:space="preserve"> r19, Y+</w:t>
        <w:tab/>
        <w:t xml:space="preserve">;load val in A</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ld r20, X+</w:t>
        <w:tab/>
        <w:t xml:space="preserve">;load val in B</w:t>
      </w:r>
    </w:p>
    <w:p w:rsidR="00000000" w:rsidDel="00000000" w:rsidP="00000000" w:rsidRDefault="00000000" w:rsidRPr="00000000">
      <w:pPr>
        <w:contextualSpacing w:val="0"/>
      </w:pPr>
      <w:r w:rsidDel="00000000" w:rsidR="00000000" w:rsidRPr="00000000">
        <w:rPr>
          <w:rtl w:val="0"/>
        </w:rPr>
        <w:tab/>
        <w:t xml:space="preserve">ld r21, X+        ; load second half of 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ldi r18, 0         </w:t>
      </w:r>
    </w:p>
    <w:p w:rsidR="00000000" w:rsidDel="00000000" w:rsidP="00000000" w:rsidRDefault="00000000" w:rsidRPr="00000000">
      <w:pPr>
        <w:contextualSpacing w:val="0"/>
      </w:pPr>
      <w:r w:rsidDel="00000000" w:rsidR="00000000" w:rsidRPr="00000000">
        <w:rPr>
          <w:rtl w:val="0"/>
        </w:rPr>
        <w:tab/>
      </w:r>
      <w:commentRangeStart w:id="52"/>
      <w:commentRangeStart w:id="53"/>
      <w:commentRangeStart w:id="54"/>
      <w:commentRangeStart w:id="55"/>
      <w:r w:rsidDel="00000000" w:rsidR="00000000" w:rsidRPr="00000000">
        <w:rPr>
          <w:rtl w:val="0"/>
        </w:rPr>
        <w:t xml:space="preserve">add r19, r20</w:t>
        <w:tab/>
        <w:t xml:space="preserve">;adds val of A and B</w:t>
      </w:r>
    </w:p>
    <w:p w:rsidR="00000000" w:rsidDel="00000000" w:rsidP="00000000" w:rsidRDefault="00000000" w:rsidRPr="00000000">
      <w:pPr>
        <w:contextualSpacing w:val="0"/>
      </w:pPr>
      <w:r w:rsidDel="00000000" w:rsidR="00000000" w:rsidRPr="00000000">
        <w:rPr>
          <w:rtl w:val="0"/>
        </w:rPr>
        <w:tab/>
        <w:t xml:space="preserve">adc r18, r21    ;adds second part of B</w:t>
      </w:r>
    </w:p>
    <w:p w:rsidR="00000000" w:rsidDel="00000000" w:rsidP="00000000" w:rsidRDefault="00000000" w:rsidRPr="00000000">
      <w:pPr>
        <w:contextualSpacing w:val="0"/>
      </w:pPr>
      <w:r w:rsidDel="00000000" w:rsidR="00000000" w:rsidRPr="00000000">
        <w:rPr>
          <w:rtl w:val="0"/>
        </w:rPr>
        <w:tab/>
      </w:r>
      <w:commentRangeStart w:id="56"/>
      <w:commentRangeStart w:id="57"/>
      <w:r w:rsidDel="00000000" w:rsidR="00000000" w:rsidRPr="00000000">
        <w:rPr>
          <w:rtl w:val="0"/>
        </w:rPr>
        <w:t xml:space="preserve">st Z+, r19</w:t>
        <w:tab/>
        <w:t xml:space="preserve">;stores in C</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st Z+, r18</w:t>
        <w:tab/>
        <w:t xml:space="preserve">;C must be two bytes </w:t>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inc r17</w:t>
      </w:r>
      <w:r w:rsidDel="00000000" w:rsidR="00000000" w:rsidRPr="00000000">
        <w:rPr>
          <w:rtl w:val="0"/>
        </w:rPr>
        <w:tab/>
        <w:tab/>
        <w:t xml:space="preserve">;inc counter</w:t>
      </w:r>
    </w:p>
    <w:p w:rsidR="00000000" w:rsidDel="00000000" w:rsidP="00000000" w:rsidRDefault="00000000" w:rsidRPr="00000000">
      <w:pPr>
        <w:contextualSpacing w:val="0"/>
      </w:pPr>
      <w:r w:rsidDel="00000000" w:rsidR="00000000" w:rsidRPr="00000000">
        <w:rPr>
          <w:rtl w:val="0"/>
        </w:rPr>
        <w:tab/>
        <w:t xml:space="preserve">rjmp store</w:t>
      </w:r>
    </w:p>
    <w:p w:rsidR="00000000" w:rsidDel="00000000" w:rsidP="00000000" w:rsidRDefault="00000000" w:rsidRPr="00000000">
      <w:pPr>
        <w:contextualSpacing w:val="0"/>
      </w:pPr>
      <w:r w:rsidDel="00000000" w:rsidR="00000000" w:rsidRPr="00000000">
        <w:rPr>
          <w:rtl w:val="0"/>
        </w:rPr>
        <w:t xml:space="preserve">exit: nop</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d) Store the string 12345678 into program memory using .db and .dw.</w:t>
      </w:r>
    </w:p>
    <w:p w:rsidR="00000000" w:rsidDel="00000000" w:rsidP="00000000" w:rsidRDefault="00000000" w:rsidRPr="00000000">
      <w:pPr>
        <w:contextualSpacing w:val="0"/>
      </w:pPr>
      <w:r w:rsidDel="00000000" w:rsidR="00000000" w:rsidRPr="00000000">
        <w:rPr>
          <w:rtl w:val="0"/>
        </w:rPr>
        <w:t xml:space="preserve">(v The extra zero is to make sure that the data is word aligned)</w:t>
      </w:r>
      <w:r w:rsidDel="00000000" w:rsidR="00000000" w:rsidRPr="00000000">
        <w:rPr>
          <w:rtl w:val="0"/>
        </w:rPr>
      </w:r>
    </w:p>
    <w:p w:rsidR="00000000" w:rsidDel="00000000" w:rsidP="00000000" w:rsidRDefault="00000000" w:rsidRPr="00000000">
      <w:pPr>
        <w:widowControl w:val="1"/>
        <w:spacing w:line="276" w:lineRule="auto"/>
        <w:contextualSpacing w:val="0"/>
      </w:pPr>
      <w:commentRangeStart w:id="58"/>
      <w:commentRangeStart w:id="59"/>
      <w:commentRangeStart w:id="60"/>
      <w:r w:rsidDel="00000000" w:rsidR="00000000" w:rsidRPr="00000000">
        <w:rPr>
          <w:rtl w:val="0"/>
        </w:rPr>
        <w:t xml:space="preserve">String: .db “12345678”, 0, 0</w:t>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tl w:val="0"/>
        </w:rPr>
        <w:t xml:space="preserve">String2: .dw ‘1’, ‘2’, ‘3’, ‘4’, ‘5’, ‘6’, ‘7’, ‘8’</w:t>
      </w:r>
      <w:r w:rsidDel="00000000" w:rsidR="00000000" w:rsidRPr="00000000">
        <w:rPr>
          <w:rtl w:val="0"/>
        </w:rPr>
        <w:t xml:space="preserve">, </w:t>
      </w:r>
      <w:commentRangeStart w:id="61"/>
      <w:r w:rsidDel="00000000" w:rsidR="00000000" w:rsidRPr="00000000">
        <w:rPr>
          <w:rtl w:val="0"/>
        </w:rPr>
        <w:t xml:space="preserve">0, 0</w:t>
      </w:r>
      <w:commentRangeEnd w:id="61"/>
      <w:r w:rsidDel="00000000" w:rsidR="00000000" w:rsidRPr="00000000">
        <w:commentReference w:id="61"/>
      </w: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e) Load the values stored in the program memory in (d) and store them into data memory in the reverse order.</w:t>
      </w:r>
    </w:p>
    <w:p w:rsidR="00000000" w:rsidDel="00000000" w:rsidP="00000000" w:rsidRDefault="00000000" w:rsidRPr="00000000">
      <w:pPr>
        <w:contextualSpacing w:val="0"/>
      </w:pPr>
      <w:r w:rsidDel="00000000" w:rsidR="00000000" w:rsidRPr="00000000">
        <w:rPr>
          <w:rtl w:val="0"/>
        </w:rPr>
        <w:t xml:space="preserve">.include "m2560def.inc"</w:t>
      </w:r>
    </w:p>
    <w:p w:rsidR="00000000" w:rsidDel="00000000" w:rsidP="00000000" w:rsidRDefault="00000000" w:rsidRPr="00000000">
      <w:pPr>
        <w:contextualSpacing w:val="0"/>
      </w:pPr>
      <w:r w:rsidDel="00000000" w:rsidR="00000000" w:rsidRPr="00000000">
        <w:rPr>
          <w:rtl w:val="0"/>
        </w:rPr>
        <w:t xml:space="preserve">.dseg</w:t>
      </w:r>
    </w:p>
    <w:p w:rsidR="00000000" w:rsidDel="00000000" w:rsidP="00000000" w:rsidRDefault="00000000" w:rsidRPr="00000000">
      <w:pPr>
        <w:contextualSpacing w:val="0"/>
      </w:pPr>
      <w:commentRangeStart w:id="62"/>
      <w:r w:rsidDel="00000000" w:rsidR="00000000" w:rsidRPr="00000000">
        <w:rPr>
          <w:rtl w:val="0"/>
        </w:rPr>
        <w:t xml:space="preserve">doge</w:t>
      </w:r>
      <w:commentRangeEnd w:id="62"/>
      <w:r w:rsidDel="00000000" w:rsidR="00000000" w:rsidRPr="00000000">
        <w:commentReference w:id="62"/>
      </w:r>
      <w:r w:rsidDel="00000000" w:rsidR="00000000" w:rsidRPr="00000000">
        <w:rPr>
          <w:rtl w:val="0"/>
        </w:rPr>
        <w:t xml:space="preserve">: .byte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.cseg</w:t>
      </w:r>
    </w:p>
    <w:p w:rsidR="00000000" w:rsidDel="00000000" w:rsidP="00000000" w:rsidRDefault="00000000" w:rsidRPr="00000000">
      <w:pPr>
        <w:contextualSpacing w:val="0"/>
      </w:pPr>
      <w:r w:rsidDel="00000000" w:rsidR="00000000" w:rsidRPr="00000000">
        <w:rPr>
          <w:rtl w:val="0"/>
        </w:rPr>
        <w:t xml:space="preserve">setup:</w:t>
      </w:r>
    </w:p>
    <w:p w:rsidR="00000000" w:rsidDel="00000000" w:rsidP="00000000" w:rsidRDefault="00000000" w:rsidRPr="00000000">
      <w:pPr>
        <w:ind w:left="720" w:firstLine="0"/>
        <w:contextualSpacing w:val="0"/>
      </w:pPr>
      <w:r w:rsidDel="00000000" w:rsidR="00000000" w:rsidRPr="00000000">
        <w:rPr>
          <w:rtl w:val="0"/>
        </w:rPr>
        <w:t xml:space="preserve">ldi r17, low(RAMEND)</w:t>
      </w:r>
    </w:p>
    <w:p w:rsidR="00000000" w:rsidDel="00000000" w:rsidP="00000000" w:rsidRDefault="00000000" w:rsidRPr="00000000">
      <w:pPr>
        <w:ind w:left="720" w:firstLine="0"/>
        <w:contextualSpacing w:val="0"/>
      </w:pPr>
      <w:r w:rsidDel="00000000" w:rsidR="00000000" w:rsidRPr="00000000">
        <w:rPr>
          <w:rtl w:val="0"/>
        </w:rPr>
        <w:t xml:space="preserve">out SPL, r17</w:t>
      </w:r>
    </w:p>
    <w:p w:rsidR="00000000" w:rsidDel="00000000" w:rsidP="00000000" w:rsidRDefault="00000000" w:rsidRPr="00000000">
      <w:pPr>
        <w:ind w:left="720" w:firstLine="0"/>
        <w:contextualSpacing w:val="0"/>
      </w:pPr>
      <w:r w:rsidDel="00000000" w:rsidR="00000000" w:rsidRPr="00000000">
        <w:rPr>
          <w:rtl w:val="0"/>
        </w:rPr>
        <w:t xml:space="preserve">ldi r17, high(RAMEND)</w:t>
      </w:r>
    </w:p>
    <w:p w:rsidR="00000000" w:rsidDel="00000000" w:rsidP="00000000" w:rsidRDefault="00000000" w:rsidRPr="00000000">
      <w:pPr>
        <w:ind w:left="720" w:firstLine="0"/>
        <w:contextualSpacing w:val="0"/>
      </w:pPr>
      <w:r w:rsidDel="00000000" w:rsidR="00000000" w:rsidRPr="00000000">
        <w:rPr>
          <w:rtl w:val="0"/>
        </w:rPr>
        <w:t xml:space="preserve">out SPH, r17</w:t>
      </w:r>
    </w:p>
    <w:p w:rsidR="00000000" w:rsidDel="00000000" w:rsidP="00000000" w:rsidRDefault="00000000" w:rsidRPr="00000000">
      <w:pPr>
        <w:ind w:left="720" w:firstLine="0"/>
        <w:contextualSpacing w:val="0"/>
      </w:pPr>
      <w:r w:rsidDel="00000000" w:rsidR="00000000" w:rsidRPr="00000000">
        <w:rPr>
          <w:rtl w:val="0"/>
        </w:rPr>
        <w:t xml:space="preserve">ldi zh, high(String&lt;&lt;1)</w:t>
      </w:r>
    </w:p>
    <w:p w:rsidR="00000000" w:rsidDel="00000000" w:rsidP="00000000" w:rsidRDefault="00000000" w:rsidRPr="00000000">
      <w:pPr>
        <w:ind w:left="720" w:firstLine="0"/>
        <w:contextualSpacing w:val="0"/>
      </w:pPr>
      <w:r w:rsidDel="00000000" w:rsidR="00000000" w:rsidRPr="00000000">
        <w:rPr>
          <w:rtl w:val="0"/>
        </w:rPr>
        <w:t xml:space="preserve">ldi zl, low(String&lt;&lt;1)</w:t>
      </w:r>
    </w:p>
    <w:p w:rsidR="00000000" w:rsidDel="00000000" w:rsidP="00000000" w:rsidRDefault="00000000" w:rsidRPr="00000000">
      <w:pPr>
        <w:ind w:left="720" w:firstLine="0"/>
        <w:contextualSpacing w:val="0"/>
      </w:pPr>
      <w:r w:rsidDel="00000000" w:rsidR="00000000" w:rsidRPr="00000000">
        <w:rPr>
          <w:rtl w:val="0"/>
        </w:rPr>
        <w:t xml:space="preserve">ldi yh, high(doge)</w:t>
      </w:r>
    </w:p>
    <w:p w:rsidR="00000000" w:rsidDel="00000000" w:rsidP="00000000" w:rsidRDefault="00000000" w:rsidRPr="00000000">
      <w:pPr>
        <w:ind w:left="720" w:firstLine="0"/>
        <w:contextualSpacing w:val="0"/>
      </w:pPr>
      <w:r w:rsidDel="00000000" w:rsidR="00000000" w:rsidRPr="00000000">
        <w:rPr>
          <w:rtl w:val="0"/>
        </w:rPr>
        <w:t xml:space="preserve">ldi yl, low(doge)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act as terminating byte for popping to work</w:t>
      </w:r>
    </w:p>
    <w:p w:rsidR="00000000" w:rsidDel="00000000" w:rsidP="00000000" w:rsidRDefault="00000000" w:rsidRPr="00000000">
      <w:pPr>
        <w:contextualSpacing w:val="0"/>
      </w:pPr>
      <w:r w:rsidDel="00000000" w:rsidR="00000000" w:rsidRPr="00000000">
        <w:rPr>
          <w:rtl w:val="0"/>
        </w:rPr>
        <w:t xml:space="preserve">pushZero:</w:t>
      </w:r>
    </w:p>
    <w:p w:rsidR="00000000" w:rsidDel="00000000" w:rsidP="00000000" w:rsidRDefault="00000000" w:rsidRPr="00000000">
      <w:pPr>
        <w:ind w:left="720" w:firstLine="0"/>
        <w:contextualSpacing w:val="0"/>
      </w:pPr>
      <w:r w:rsidDel="00000000" w:rsidR="00000000" w:rsidRPr="00000000">
        <w:rPr>
          <w:rtl w:val="0"/>
        </w:rPr>
        <w:t xml:space="preserve">ldi r17, 0</w:t>
      </w:r>
    </w:p>
    <w:p w:rsidR="00000000" w:rsidDel="00000000" w:rsidP="00000000" w:rsidRDefault="00000000" w:rsidRPr="00000000">
      <w:pPr>
        <w:ind w:left="720" w:firstLine="0"/>
        <w:contextualSpacing w:val="0"/>
      </w:pPr>
      <w:r w:rsidDel="00000000" w:rsidR="00000000" w:rsidRPr="00000000">
        <w:rPr>
          <w:rtl w:val="0"/>
        </w:rPr>
        <w:t xml:space="preserve">push r17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w:t>
      </w:r>
    </w:p>
    <w:p w:rsidR="00000000" w:rsidDel="00000000" w:rsidP="00000000" w:rsidRDefault="00000000" w:rsidRPr="00000000">
      <w:pPr>
        <w:ind w:left="720" w:firstLine="0"/>
        <w:contextualSpacing w:val="0"/>
      </w:pPr>
      <w:r w:rsidDel="00000000" w:rsidR="00000000" w:rsidRPr="00000000">
        <w:rPr>
          <w:rtl w:val="0"/>
        </w:rPr>
        <w:t xml:space="preserve">lpm r17, z+</w:t>
      </w:r>
    </w:p>
    <w:p w:rsidR="00000000" w:rsidDel="00000000" w:rsidP="00000000" w:rsidRDefault="00000000" w:rsidRPr="00000000">
      <w:pPr>
        <w:ind w:left="720" w:firstLine="0"/>
        <w:contextualSpacing w:val="0"/>
      </w:pPr>
      <w:r w:rsidDel="00000000" w:rsidR="00000000" w:rsidRPr="00000000">
        <w:rPr>
          <w:rtl w:val="0"/>
        </w:rPr>
        <w:t xml:space="preserve">cpi r17, 0</w:t>
      </w:r>
    </w:p>
    <w:p w:rsidR="00000000" w:rsidDel="00000000" w:rsidP="00000000" w:rsidRDefault="00000000" w:rsidRPr="00000000">
      <w:pPr>
        <w:ind w:left="720" w:firstLine="0"/>
        <w:contextualSpacing w:val="0"/>
      </w:pPr>
      <w:r w:rsidDel="00000000" w:rsidR="00000000" w:rsidRPr="00000000">
        <w:rPr>
          <w:rtl w:val="0"/>
        </w:rPr>
        <w:t xml:space="preserve">breq reverse</w:t>
      </w:r>
    </w:p>
    <w:p w:rsidR="00000000" w:rsidDel="00000000" w:rsidP="00000000" w:rsidRDefault="00000000" w:rsidRPr="00000000">
      <w:pPr>
        <w:ind w:left="720" w:firstLine="0"/>
        <w:contextualSpacing w:val="0"/>
      </w:pPr>
      <w:r w:rsidDel="00000000" w:rsidR="00000000" w:rsidRPr="00000000">
        <w:rPr>
          <w:rtl w:val="0"/>
        </w:rPr>
        <w:t xml:space="preserve">push r17</w:t>
      </w:r>
    </w:p>
    <w:p w:rsidR="00000000" w:rsidDel="00000000" w:rsidP="00000000" w:rsidRDefault="00000000" w:rsidRPr="00000000">
      <w:pPr>
        <w:ind w:left="720" w:firstLine="0"/>
        <w:contextualSpacing w:val="0"/>
      </w:pPr>
      <w:r w:rsidDel="00000000" w:rsidR="00000000" w:rsidRPr="00000000">
        <w:rPr>
          <w:rtl w:val="0"/>
        </w:rPr>
        <w:t xml:space="preserve">jmp 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reverse:-</w:t>
      </w:r>
    </w:p>
    <w:p w:rsidR="00000000" w:rsidDel="00000000" w:rsidP="00000000" w:rsidRDefault="00000000" w:rsidRPr="00000000">
      <w:pPr>
        <w:ind w:left="720" w:firstLine="0"/>
        <w:contextualSpacing w:val="0"/>
      </w:pPr>
      <w:r w:rsidDel="00000000" w:rsidR="00000000" w:rsidRPr="00000000">
        <w:rPr>
          <w:rtl w:val="0"/>
        </w:rPr>
        <w:t xml:space="preserve">pop r17</w:t>
      </w:r>
    </w:p>
    <w:p w:rsidR="00000000" w:rsidDel="00000000" w:rsidP="00000000" w:rsidRDefault="00000000" w:rsidRPr="00000000">
      <w:pPr>
        <w:ind w:left="720" w:firstLine="0"/>
        <w:contextualSpacing w:val="0"/>
      </w:pPr>
      <w:r w:rsidDel="00000000" w:rsidR="00000000" w:rsidRPr="00000000">
        <w:rPr>
          <w:rtl w:val="0"/>
        </w:rPr>
        <w:t xml:space="preserve">st y+, r17</w:t>
      </w:r>
    </w:p>
    <w:p w:rsidR="00000000" w:rsidDel="00000000" w:rsidP="00000000" w:rsidRDefault="00000000" w:rsidRPr="00000000">
      <w:pPr>
        <w:ind w:left="720" w:firstLine="0"/>
        <w:contextualSpacing w:val="0"/>
      </w:pPr>
      <w:r w:rsidDel="00000000" w:rsidR="00000000" w:rsidRPr="00000000">
        <w:rPr>
          <w:rtl w:val="0"/>
        </w:rPr>
        <w:t xml:space="preserve">cpi r17, 0</w:t>
      </w:r>
    </w:p>
    <w:p w:rsidR="00000000" w:rsidDel="00000000" w:rsidP="00000000" w:rsidRDefault="00000000" w:rsidRPr="00000000">
      <w:pPr>
        <w:ind w:left="720" w:firstLine="0"/>
        <w:contextualSpacing w:val="0"/>
      </w:pPr>
      <w:r w:rsidDel="00000000" w:rsidR="00000000" w:rsidRPr="00000000">
        <w:rPr>
          <w:rtl w:val="0"/>
        </w:rPr>
        <w:t xml:space="preserve">breq end</w:t>
      </w:r>
    </w:p>
    <w:p w:rsidR="00000000" w:rsidDel="00000000" w:rsidP="00000000" w:rsidRDefault="00000000" w:rsidRPr="00000000">
      <w:pPr>
        <w:ind w:left="720" w:firstLine="0"/>
        <w:contextualSpacing w:val="0"/>
      </w:pPr>
      <w:r w:rsidDel="00000000" w:rsidR="00000000" w:rsidRPr="00000000">
        <w:rPr>
          <w:rtl w:val="0"/>
        </w:rPr>
        <w:t xml:space="preserve">jmp reverse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 nop</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23. How do you multiply a two byte number by a one byte number? (Explain using a </w:t>
        <w:tab/>
        <w:t xml:space="preserve">simple example). Do we have to consider the carry bit in the STATUS register for this case?</w:t>
      </w:r>
    </w:p>
    <w:p w:rsidR="00000000" w:rsidDel="00000000" w:rsidP="00000000" w:rsidRDefault="00000000" w:rsidRPr="00000000">
      <w:pPr>
        <w:spacing w:before="160" w:line="276" w:lineRule="auto"/>
        <w:contextualSpacing w:val="0"/>
      </w:pPr>
      <w:hyperlink r:id="rId9">
        <w:r w:rsidDel="00000000" w:rsidR="00000000" w:rsidRPr="00000000">
          <w:rPr>
            <w:rFonts w:ascii="Trebuchet MS" w:cs="Trebuchet MS" w:eastAsia="Trebuchet MS" w:hAnsi="Trebuchet MS"/>
            <w:b w:val="1"/>
            <w:color w:val="1155cc"/>
            <w:u w:val="single"/>
            <w:rtl w:val="0"/>
          </w:rPr>
          <w:t xml:space="preserve">https://sites.google.com/site/avrasmintro/home/2b-basic-math</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 This may helps?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Super simple example: multiplying 1x2 is easy -&gt; it's 2. multiplying 98x76 is harder, because there's two digits. you need to carry across, eg</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98</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u w:val="single"/>
          <w:rtl w:val="0"/>
        </w:rPr>
        <w:t xml:space="preserve">x 76</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(6x8 + 6x90)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(7x8 + 7x90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7448</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b w:val="1"/>
          <w:rtl w:val="0"/>
        </w:rPr>
        <w:t xml:space="preserve">Alternatively, you could split the multiplication up.</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3 * 260 = 3(255 + 5) = 3*255 + 3*5</w:t>
      </w:r>
    </w:p>
    <w:p w:rsidR="00000000" w:rsidDel="00000000" w:rsidP="00000000" w:rsidRDefault="00000000" w:rsidRPr="00000000">
      <w:pPr>
        <w:spacing w:line="276" w:lineRule="auto"/>
        <w:ind w:left="0" w:firstLine="0"/>
        <w:contextualSpacing w:val="0"/>
      </w:pPr>
      <w:r w:rsidDel="00000000" w:rsidR="00000000" w:rsidRPr="00000000">
        <w:rPr>
          <w:rFonts w:ascii="Courier New" w:cs="Courier New" w:eastAsia="Courier New" w:hAnsi="Courier New"/>
          <w:rtl w:val="0"/>
        </w:rPr>
        <w:t xml:space="preserve">         low ^    ^ high</w:t>
      </w:r>
    </w:p>
    <w:p w:rsidR="00000000" w:rsidDel="00000000" w:rsidP="00000000" w:rsidRDefault="00000000" w:rsidRPr="00000000">
      <w:pPr>
        <w:spacing w:line="276" w:lineRule="auto"/>
        <w:ind w:left="0" w:firstLine="0"/>
        <w:contextualSpacing w:val="0"/>
      </w:pPr>
      <w:r w:rsidDel="00000000" w:rsidR="00000000" w:rsidRPr="00000000">
        <w:rPr>
          <w:rFonts w:ascii="Courier New" w:cs="Courier New" w:eastAsia="Courier New" w:hAnsi="Courier New"/>
          <w:rtl w:val="0"/>
        </w:rPr>
        <w:t xml:space="preserve">ldi r16, 3</w:t>
      </w:r>
    </w:p>
    <w:p w:rsidR="00000000" w:rsidDel="00000000" w:rsidP="00000000" w:rsidRDefault="00000000" w:rsidRPr="00000000">
      <w:pPr>
        <w:spacing w:line="276" w:lineRule="auto"/>
        <w:ind w:left="0" w:firstLine="0"/>
        <w:contextualSpacing w:val="0"/>
      </w:pPr>
      <w:r w:rsidDel="00000000" w:rsidR="00000000" w:rsidRPr="00000000">
        <w:rPr>
          <w:rFonts w:ascii="Courier New" w:cs="Courier New" w:eastAsia="Courier New" w:hAnsi="Courier New"/>
          <w:rtl w:val="0"/>
        </w:rPr>
        <w:t xml:space="preserve">ldi r17, high(260) </w:t>
        <w:tab/>
        <w:t xml:space="preserve">;not sure about endianness</w:t>
      </w:r>
    </w:p>
    <w:p w:rsidR="00000000" w:rsidDel="00000000" w:rsidP="00000000" w:rsidRDefault="00000000" w:rsidRPr="00000000">
      <w:pPr>
        <w:spacing w:line="276" w:lineRule="auto"/>
        <w:ind w:left="0" w:firstLine="0"/>
        <w:contextualSpacing w:val="0"/>
      </w:pPr>
      <w:r w:rsidDel="00000000" w:rsidR="00000000" w:rsidRPr="00000000">
        <w:rPr>
          <w:rFonts w:ascii="Courier New" w:cs="Courier New" w:eastAsia="Courier New" w:hAnsi="Courier New"/>
          <w:rtl w:val="0"/>
        </w:rPr>
        <w:t xml:space="preserve">ldi r18, low(260)</w:t>
      </w:r>
    </w:p>
    <w:p w:rsidR="00000000" w:rsidDel="00000000" w:rsidP="00000000" w:rsidRDefault="00000000" w:rsidRPr="00000000">
      <w:pPr>
        <w:spacing w:line="276" w:lineRule="auto"/>
        <w:ind w:left="0" w:firstLine="0"/>
        <w:contextualSpacing w:val="0"/>
      </w:pPr>
      <w:r w:rsidDel="00000000" w:rsidR="00000000" w:rsidRPr="00000000">
        <w:rPr>
          <w:rFonts w:ascii="Courier New" w:cs="Courier New" w:eastAsia="Courier New" w:hAnsi="Courier New"/>
          <w:rtl w:val="0"/>
        </w:rPr>
        <w:t xml:space="preserve">clr r20</w:t>
      </w:r>
    </w:p>
    <w:p w:rsidR="00000000" w:rsidDel="00000000" w:rsidP="00000000" w:rsidRDefault="00000000" w:rsidRPr="00000000">
      <w:pPr>
        <w:spacing w:line="276" w:lineRule="auto"/>
        <w:ind w:left="0" w:firstLine="0"/>
        <w:contextualSpacing w:val="0"/>
      </w:pPr>
      <w:r w:rsidDel="00000000" w:rsidR="00000000" w:rsidRPr="00000000">
        <w:rPr>
          <w:rFonts w:ascii="Courier New" w:cs="Courier New" w:eastAsia="Courier New" w:hAnsi="Courier New"/>
          <w:rtl w:val="0"/>
        </w:rPr>
        <w:t xml:space="preserve">mul r16, r17 </w:t>
        <w:tab/>
        <w:tab/>
        <w:t xml:space="preserve">;3*5 stored in r21:r22)</w:t>
      </w:r>
    </w:p>
    <w:p w:rsidR="00000000" w:rsidDel="00000000" w:rsidP="00000000" w:rsidRDefault="00000000" w:rsidRPr="00000000">
      <w:pPr>
        <w:spacing w:line="276" w:lineRule="auto"/>
        <w:ind w:left="0" w:firstLine="0"/>
        <w:contextualSpacing w:val="0"/>
      </w:pPr>
      <w:r w:rsidDel="00000000" w:rsidR="00000000" w:rsidRPr="00000000">
        <w:rPr>
          <w:rFonts w:ascii="Courier New" w:cs="Courier New" w:eastAsia="Courier New" w:hAnsi="Courier New"/>
          <w:rtl w:val="0"/>
        </w:rPr>
        <w:t xml:space="preserve">mov r21, r0</w:t>
      </w:r>
    </w:p>
    <w:p w:rsidR="00000000" w:rsidDel="00000000" w:rsidP="00000000" w:rsidRDefault="00000000" w:rsidRPr="00000000">
      <w:pPr>
        <w:spacing w:line="276" w:lineRule="auto"/>
        <w:ind w:left="0" w:firstLine="0"/>
        <w:contextualSpacing w:val="0"/>
      </w:pPr>
      <w:r w:rsidDel="00000000" w:rsidR="00000000" w:rsidRPr="00000000">
        <w:rPr>
          <w:rFonts w:ascii="Courier New" w:cs="Courier New" w:eastAsia="Courier New" w:hAnsi="Courier New"/>
          <w:rtl w:val="0"/>
        </w:rPr>
        <w:t xml:space="preserve">mov r22, r1</w:t>
      </w:r>
    </w:p>
    <w:p w:rsidR="00000000" w:rsidDel="00000000" w:rsidP="00000000" w:rsidRDefault="00000000" w:rsidRPr="00000000">
      <w:pPr>
        <w:spacing w:line="276" w:lineRule="auto"/>
        <w:ind w:left="0" w:firstLine="0"/>
        <w:contextualSpacing w:val="0"/>
      </w:pPr>
      <w:r w:rsidDel="00000000" w:rsidR="00000000" w:rsidRPr="00000000">
        <w:rPr>
          <w:rFonts w:ascii="Courier New" w:cs="Courier New" w:eastAsia="Courier New" w:hAnsi="Courier New"/>
          <w:rtl w:val="0"/>
        </w:rPr>
        <w:t xml:space="preserve">mul r16, r18 </w:t>
        <w:tab/>
        <w:tab/>
        <w:t xml:space="preserve">;3*255 stored in r23:r24)</w:t>
      </w:r>
    </w:p>
    <w:p w:rsidR="00000000" w:rsidDel="00000000" w:rsidP="00000000" w:rsidRDefault="00000000" w:rsidRPr="00000000">
      <w:pPr>
        <w:spacing w:line="276" w:lineRule="auto"/>
        <w:ind w:left="0" w:firstLine="0"/>
        <w:contextualSpacing w:val="0"/>
      </w:pPr>
      <w:r w:rsidDel="00000000" w:rsidR="00000000" w:rsidRPr="00000000">
        <w:rPr>
          <w:rFonts w:ascii="Courier New" w:cs="Courier New" w:eastAsia="Courier New" w:hAnsi="Courier New"/>
          <w:rtl w:val="0"/>
        </w:rPr>
        <w:t xml:space="preserve">mov r23, r0</w:t>
      </w:r>
    </w:p>
    <w:p w:rsidR="00000000" w:rsidDel="00000000" w:rsidP="00000000" w:rsidRDefault="00000000" w:rsidRPr="00000000">
      <w:pPr>
        <w:spacing w:line="276" w:lineRule="auto"/>
        <w:ind w:left="0" w:firstLine="0"/>
        <w:contextualSpacing w:val="0"/>
      </w:pPr>
      <w:r w:rsidDel="00000000" w:rsidR="00000000" w:rsidRPr="00000000">
        <w:rPr>
          <w:rFonts w:ascii="Courier New" w:cs="Courier New" w:eastAsia="Courier New" w:hAnsi="Courier New"/>
          <w:rtl w:val="0"/>
        </w:rPr>
        <w:t xml:space="preserve">mov r24, r1</w:t>
      </w:r>
    </w:p>
    <w:p w:rsidR="00000000" w:rsidDel="00000000" w:rsidP="00000000" w:rsidRDefault="00000000" w:rsidRPr="00000000">
      <w:pPr>
        <w:spacing w:line="276" w:lineRule="auto"/>
        <w:ind w:left="0" w:firstLine="0"/>
        <w:contextualSpacing w:val="0"/>
      </w:pPr>
      <w:r w:rsidDel="00000000" w:rsidR="00000000" w:rsidRPr="00000000">
        <w:rPr>
          <w:rFonts w:ascii="Courier New" w:cs="Courier New" w:eastAsia="Courier New" w:hAnsi="Courier New"/>
          <w:rtl w:val="0"/>
        </w:rPr>
        <w:t xml:space="preserve">add r22, r24</w:t>
      </w:r>
    </w:p>
    <w:p w:rsidR="00000000" w:rsidDel="00000000" w:rsidP="00000000" w:rsidRDefault="00000000" w:rsidRPr="00000000">
      <w:pPr>
        <w:spacing w:line="276" w:lineRule="auto"/>
        <w:ind w:left="0" w:firstLine="0"/>
        <w:contextualSpacing w:val="0"/>
      </w:pPr>
      <w:r w:rsidDel="00000000" w:rsidR="00000000" w:rsidRPr="00000000">
        <w:rPr>
          <w:rFonts w:ascii="Courier New" w:cs="Courier New" w:eastAsia="Courier New" w:hAnsi="Courier New"/>
          <w:rtl w:val="0"/>
        </w:rPr>
        <w:t xml:space="preserve">adc r21, r23</w:t>
      </w:r>
    </w:p>
    <w:p w:rsidR="00000000" w:rsidDel="00000000" w:rsidP="00000000" w:rsidRDefault="00000000" w:rsidRPr="00000000">
      <w:pPr>
        <w:spacing w:line="276" w:lineRule="auto"/>
        <w:ind w:left="0" w:firstLine="0"/>
        <w:contextualSpacing w:val="0"/>
      </w:pPr>
      <w:r w:rsidDel="00000000" w:rsidR="00000000" w:rsidRPr="00000000">
        <w:rPr>
          <w:rFonts w:ascii="Courier New" w:cs="Courier New" w:eastAsia="Courier New" w:hAnsi="Courier New"/>
          <w:rtl w:val="0"/>
        </w:rPr>
        <w:t xml:space="preserve">adc r20, r21 </w:t>
        <w:tab/>
        <w:tab/>
        <w:t xml:space="preserve">;Max 3 byte representation</w:t>
      </w:r>
    </w:p>
    <w:p w:rsidR="00000000" w:rsidDel="00000000" w:rsidP="00000000" w:rsidRDefault="00000000" w:rsidRPr="00000000">
      <w:pPr>
        <w:spacing w:line="276" w:lineRule="auto"/>
        <w:ind w:left="0" w:firstLine="0"/>
        <w:contextualSpacing w:val="0"/>
      </w:pPr>
      <w:r w:rsidDel="00000000" w:rsidR="00000000" w:rsidRPr="00000000">
        <w:rPr>
          <w:rFonts w:ascii="Courier New" w:cs="Courier New" w:eastAsia="Courier New" w:hAnsi="Courier New"/>
          <w:rtl w:val="0"/>
        </w:rPr>
        <w:t xml:space="preserve">;Result stored in r20:r21:r22</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I wrote the best answer to this but it got deleted so whatever: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multiplying two byte by one byte is the same as above,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 xml:space="preserve">  12 34</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u w:val="single"/>
          <w:rtl w:val="0"/>
        </w:rPr>
        <w:t xml:space="preserve">x 00 56</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ab/>
        <w:t xml:space="preserve">34 * 56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ab/>
        <w:t xml:space="preserve">12 * 56 * 256 [like multiplying by ten]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 xml:space="preserve">So you'll need to do it in several steps: multiply the least significant bytes, </w:t>
      </w:r>
      <w:commentRangeStart w:id="63"/>
      <w:r w:rsidDel="00000000" w:rsidR="00000000" w:rsidRPr="00000000">
        <w:rPr>
          <w:rFonts w:ascii="Courier New" w:cs="Courier New" w:eastAsia="Courier New" w:hAnsi="Courier New"/>
          <w:sz w:val="24"/>
          <w:szCs w:val="24"/>
          <w:rtl w:val="0"/>
        </w:rPr>
        <w:t xml:space="preserve">that's a two byte result</w:t>
      </w:r>
      <w:commentRangeEnd w:id="63"/>
      <w:r w:rsidDel="00000000" w:rsidR="00000000" w:rsidRPr="00000000">
        <w:commentReference w:id="63"/>
      </w:r>
      <w:r w:rsidDel="00000000" w:rsidR="00000000" w:rsidRPr="00000000">
        <w:rPr>
          <w:rFonts w:ascii="Courier New" w:cs="Courier New" w:eastAsia="Courier New" w:hAnsi="Courier New"/>
          <w:sz w:val="24"/>
          <w:szCs w:val="24"/>
          <w:rtl w:val="0"/>
        </w:rPr>
        <w:t xml:space="preserve"> [possibly with carry]</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 xml:space="preserve">multiply the one byte with the MSB of the two byte adding onto the MSB if the carry register is set. </w:t>
      </w:r>
      <w:commentRangeStart w:id="64"/>
      <w:r w:rsidDel="00000000" w:rsidR="00000000" w:rsidRPr="00000000">
        <w:rPr>
          <w:rFonts w:ascii="Courier New" w:cs="Courier New" w:eastAsia="Courier New" w:hAnsi="Courier New"/>
          <w:sz w:val="24"/>
          <w:szCs w:val="24"/>
          <w:rtl w:val="0"/>
        </w:rPr>
        <w:t xml:space="preserve">and multiply that by 255.</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 xml:space="preserve">then add them together</w:t>
      </w:r>
      <w:commentRangeEnd w:id="64"/>
      <w:r w:rsidDel="00000000" w:rsidR="00000000" w:rsidRPr="00000000">
        <w:commentReference w:id="64"/>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 xml:space="preserve">disclaimer: this could be wrong, let me know?</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 xml:space="preserve">// Attempt at answer</w:t>
      </w:r>
    </w:p>
    <w:p w:rsidR="00000000" w:rsidDel="00000000" w:rsidP="00000000" w:rsidRDefault="00000000" w:rsidRPr="00000000">
      <w:pPr>
        <w:spacing w:line="276" w:lineRule="auto"/>
        <w:ind w:firstLine="720"/>
        <w:contextualSpacing w:val="0"/>
      </w:pPr>
      <w:r w:rsidDel="00000000" w:rsidR="00000000" w:rsidRPr="00000000">
        <w:rPr>
          <w:rFonts w:ascii="Courier New" w:cs="Courier New" w:eastAsia="Courier New" w:hAnsi="Courier New"/>
          <w:sz w:val="24"/>
          <w:szCs w:val="24"/>
          <w:rtl w:val="0"/>
        </w:rPr>
        <w:t xml:space="preserve">Answer: r4:r2</w:t>
      </w:r>
    </w:p>
    <w:p w:rsidR="00000000" w:rsidDel="00000000" w:rsidP="00000000" w:rsidRDefault="00000000" w:rsidRPr="00000000">
      <w:pPr>
        <w:spacing w:line="276" w:lineRule="auto"/>
        <w:ind w:firstLine="720"/>
        <w:contextualSpacing w:val="0"/>
      </w:pPr>
      <w:r w:rsidDel="00000000" w:rsidR="00000000" w:rsidRPr="00000000">
        <w:rPr>
          <w:rFonts w:ascii="Courier New" w:cs="Courier New" w:eastAsia="Courier New" w:hAnsi="Courier New"/>
          <w:sz w:val="24"/>
          <w:szCs w:val="24"/>
          <w:rtl w:val="0"/>
        </w:rPr>
        <w:t xml:space="preserve">Two byte number: r17:r16</w:t>
      </w:r>
    </w:p>
    <w:p w:rsidR="00000000" w:rsidDel="00000000" w:rsidP="00000000" w:rsidRDefault="00000000" w:rsidRPr="00000000">
      <w:pPr>
        <w:spacing w:line="276" w:lineRule="auto"/>
        <w:ind w:firstLine="720"/>
        <w:contextualSpacing w:val="0"/>
      </w:pPr>
      <w:r w:rsidDel="00000000" w:rsidR="00000000" w:rsidRPr="00000000">
        <w:rPr>
          <w:rFonts w:ascii="Courier New" w:cs="Courier New" w:eastAsia="Courier New" w:hAnsi="Courier New"/>
          <w:sz w:val="24"/>
          <w:szCs w:val="24"/>
          <w:rtl w:val="0"/>
        </w:rPr>
        <w:t xml:space="preserve">One byte number: r18</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Courier New" w:cs="Courier New" w:eastAsia="Courier New" w:hAnsi="Courier New"/>
          <w:sz w:val="24"/>
          <w:szCs w:val="24"/>
          <w:rtl w:val="0"/>
        </w:rPr>
        <w:t xml:space="preserve">MUL R16, R18</w:t>
      </w:r>
    </w:p>
    <w:p w:rsidR="00000000" w:rsidDel="00000000" w:rsidP="00000000" w:rsidRDefault="00000000" w:rsidRPr="00000000">
      <w:pPr>
        <w:spacing w:line="276" w:lineRule="auto"/>
        <w:ind w:firstLine="720"/>
        <w:contextualSpacing w:val="0"/>
      </w:pPr>
      <w:r w:rsidDel="00000000" w:rsidR="00000000" w:rsidRPr="00000000">
        <w:rPr>
          <w:rFonts w:ascii="Courier New" w:cs="Courier New" w:eastAsia="Courier New" w:hAnsi="Courier New"/>
          <w:sz w:val="24"/>
          <w:szCs w:val="24"/>
          <w:rtl w:val="0"/>
        </w:rPr>
        <w:t xml:space="preserve">MOVW R3:R2, R1:R0</w:t>
      </w:r>
    </w:p>
    <w:p w:rsidR="00000000" w:rsidDel="00000000" w:rsidP="00000000" w:rsidRDefault="00000000" w:rsidRPr="00000000">
      <w:pPr>
        <w:spacing w:line="276" w:lineRule="auto"/>
        <w:ind w:firstLine="720"/>
        <w:contextualSpacing w:val="0"/>
      </w:pPr>
      <w:commentRangeStart w:id="65"/>
      <w:commentRangeStart w:id="66"/>
      <w:r w:rsidDel="00000000" w:rsidR="00000000" w:rsidRPr="00000000">
        <w:rPr>
          <w:rFonts w:ascii="Courier New" w:cs="Courier New" w:eastAsia="Courier New" w:hAnsi="Courier New"/>
          <w:sz w:val="24"/>
          <w:szCs w:val="24"/>
          <w:rtl w:val="0"/>
        </w:rPr>
        <w:t xml:space="preserve">MUL R</w:t>
      </w:r>
      <w:ins w:author="Alex Dlugosch" w:id="0" w:date="2015-06-18T15:49:05Z">
        <w:commentRangeStart w:id="67"/>
        <w:r w:rsidDel="00000000" w:rsidR="00000000" w:rsidRPr="00000000">
          <w:rPr>
            <w:rFonts w:ascii="Courier New" w:cs="Courier New" w:eastAsia="Courier New" w:hAnsi="Courier New"/>
            <w:sz w:val="24"/>
            <w:szCs w:val="24"/>
            <w:rtl w:val="0"/>
          </w:rPr>
          <w:t xml:space="preserve">`</w:t>
        </w:r>
      </w:ins>
      <w:commentRangeEnd w:id="67"/>
      <w:r w:rsidDel="00000000" w:rsidR="00000000" w:rsidRPr="00000000">
        <w:commentReference w:id="67"/>
      </w:r>
      <w:r w:rsidDel="00000000" w:rsidR="00000000" w:rsidRPr="00000000">
        <w:rPr>
          <w:rFonts w:ascii="Courier New" w:cs="Courier New" w:eastAsia="Courier New" w:hAnsi="Courier New"/>
          <w:sz w:val="24"/>
          <w:szCs w:val="24"/>
          <w:rtl w:val="0"/>
        </w:rPr>
        <w:t xml:space="preserve">17, R18</w:t>
      </w:r>
    </w:p>
    <w:p w:rsidR="00000000" w:rsidDel="00000000" w:rsidP="00000000" w:rsidRDefault="00000000" w:rsidRPr="00000000">
      <w:pPr>
        <w:spacing w:line="276" w:lineRule="auto"/>
        <w:ind w:firstLine="720"/>
        <w:contextualSpacing w:val="0"/>
      </w:pPr>
      <w:r w:rsidDel="00000000" w:rsidR="00000000" w:rsidRPr="00000000">
        <w:rPr>
          <w:rFonts w:ascii="Courier New" w:cs="Courier New" w:eastAsia="Courier New" w:hAnsi="Courier New"/>
          <w:sz w:val="24"/>
          <w:szCs w:val="24"/>
          <w:rtl w:val="0"/>
        </w:rPr>
        <w:t xml:space="preserve">ADD R3, R0</w:t>
      </w:r>
      <w:commentRangeEnd w:id="65"/>
      <w:r w:rsidDel="00000000" w:rsidR="00000000" w:rsidRPr="00000000">
        <w:commentReference w:id="65"/>
      </w:r>
      <w:commentRangeEnd w:id="66"/>
      <w:r w:rsidDel="00000000" w:rsidR="00000000" w:rsidRPr="00000000">
        <w:commentReference w:id="66"/>
      </w: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Courier New" w:cs="Courier New" w:eastAsia="Courier New" w:hAnsi="Courier New"/>
          <w:sz w:val="24"/>
          <w:szCs w:val="24"/>
          <w:rtl w:val="0"/>
        </w:rPr>
        <w:t xml:space="preserve">ADC R4, R1 ; carry used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 xml:space="preserve">//What I think the full answer is.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 xml:space="preserve">Number Low = NL</w:t>
        <w:br w:type="textWrapping"/>
        <w:t xml:space="preserve">Number High = NH</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 xml:space="preserve">Multiplier = M</w:t>
      </w:r>
    </w:p>
    <w:p w:rsidR="00000000" w:rsidDel="00000000" w:rsidP="00000000" w:rsidRDefault="00000000" w:rsidRPr="00000000">
      <w:pPr>
        <w:spacing w:line="276" w:lineRule="auto"/>
        <w:contextualSpacing w:val="0"/>
      </w:pPr>
      <w:commentRangeStart w:id="68"/>
      <w:r w:rsidDel="00000000" w:rsidR="00000000" w:rsidRPr="00000000">
        <w:rPr>
          <w:rFonts w:ascii="Courier New" w:cs="Courier New" w:eastAsia="Courier New" w:hAnsi="Courier New"/>
          <w:sz w:val="24"/>
          <w:szCs w:val="24"/>
          <w:rtl w:val="0"/>
        </w:rPr>
        <w:t xml:space="preserve">Result goes back into NH and NL</w:t>
      </w:r>
      <w:commentRangeEnd w:id="68"/>
      <w:r w:rsidDel="00000000" w:rsidR="00000000" w:rsidRPr="00000000">
        <w:commentReference w:id="68"/>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 xml:space="preserve">mul NL, M</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 xml:space="preserve">mov r2, r1</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 xml:space="preserve">mov NL, r0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 xml:space="preserve">mul NH, M</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 xml:space="preserve">mov NH, r0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 xml:space="preserve">add NH, r2</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 xml:space="preserve">//End of my answer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mic Sans MS" w:cs="Comic Sans MS" w:eastAsia="Comic Sans MS" w:hAnsi="Comic Sans MS"/>
          <w:sz w:val="24"/>
          <w:szCs w:val="24"/>
          <w:rtl w:val="0"/>
        </w:rPr>
        <w:t xml:space="preserve">This is my answer (in comic sans so take me super srs). Imagine a one digit decimal multiplication with a two digit, for example 4 times 25. 4 x 25 = 4x5 + 4x2x10.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mic Sans MS" w:cs="Comic Sans MS" w:eastAsia="Comic Sans MS" w:hAnsi="Comic Sans MS"/>
          <w:sz w:val="24"/>
          <w:szCs w:val="24"/>
          <w:rtl w:val="0"/>
        </w:rPr>
        <w:t xml:space="preserve">Now imagine we are working in base 256 (i.e. one digit is one byte). The same method applies. Multiply the least significant byte, then add this to {the most significant byte x 256 multiplied with the one byte number}.  Or symbolically: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mic Sans MS" w:cs="Comic Sans MS" w:eastAsia="Comic Sans MS" w:hAnsi="Comic Sans MS"/>
          <w:sz w:val="24"/>
          <w:szCs w:val="24"/>
          <w:rtl w:val="0"/>
        </w:rPr>
        <w:t xml:space="preserve">[A|B] x [C] = CxB + AxCx256. The answer could be up to THREE bytes (although truncation can be done). How to implement this is where you get creative.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mic Sans MS" w:cs="Comic Sans MS" w:eastAsia="Comic Sans MS" w:hAnsi="Comic Sans MS"/>
          <w:sz w:val="24"/>
          <w:szCs w:val="24"/>
          <w:rtl w:val="0"/>
        </w:rPr>
        <w:t xml:space="preserve">NOTE this is assuming unsigned multiplication.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24. Investigate the different ways of writing AVR assembly code for the following scenarios</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434343"/>
          <w:rtl w:val="0"/>
        </w:rPr>
        <w:t xml:space="preserve">// should we write more than one method for it?</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434343"/>
          <w:rtl w:val="0"/>
        </w:rPr>
        <w:t xml:space="preserve">// if your idea is better/easier to remember/shorter/etc, go for it (don’t delete the old one)</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a) Copying a pair of registers into another pair of register.</w:t>
      </w:r>
    </w:p>
    <w:p w:rsidR="00000000" w:rsidDel="00000000" w:rsidP="00000000" w:rsidRDefault="00000000" w:rsidRPr="00000000">
      <w:pPr>
        <w:contextualSpacing w:val="0"/>
      </w:pPr>
      <w:r w:rsidDel="00000000" w:rsidR="00000000" w:rsidRPr="00000000">
        <w:rPr>
          <w:rtl w:val="0"/>
        </w:rPr>
        <w:t xml:space="preserve">Eg. </w:t>
      </w:r>
    </w:p>
    <w:p w:rsidR="00000000" w:rsidDel="00000000" w:rsidP="00000000" w:rsidRDefault="00000000" w:rsidRPr="00000000">
      <w:pPr>
        <w:contextualSpacing w:val="0"/>
      </w:pPr>
      <w:r w:rsidDel="00000000" w:rsidR="00000000" w:rsidRPr="00000000">
        <w:rPr>
          <w:rtl w:val="0"/>
        </w:rPr>
        <w:t xml:space="preserve">ldi r16, 1</w:t>
      </w:r>
    </w:p>
    <w:p w:rsidR="00000000" w:rsidDel="00000000" w:rsidP="00000000" w:rsidRDefault="00000000" w:rsidRPr="00000000">
      <w:pPr>
        <w:contextualSpacing w:val="0"/>
      </w:pPr>
      <w:r w:rsidDel="00000000" w:rsidR="00000000" w:rsidRPr="00000000">
        <w:rPr>
          <w:rtl w:val="0"/>
        </w:rPr>
        <w:t xml:space="preserve">ldi r17, 2</w:t>
      </w:r>
    </w:p>
    <w:p w:rsidR="00000000" w:rsidDel="00000000" w:rsidP="00000000" w:rsidRDefault="00000000" w:rsidRPr="00000000">
      <w:pPr>
        <w:contextualSpacing w:val="0"/>
      </w:pPr>
      <w:r w:rsidDel="00000000" w:rsidR="00000000" w:rsidRPr="00000000">
        <w:rPr>
          <w:rtl w:val="0"/>
        </w:rPr>
        <w:t xml:space="preserve">movw r21:r20, r17:r16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alternative (only need to supply the low bytes)</w:t>
      </w:r>
    </w:p>
    <w:p w:rsidR="00000000" w:rsidDel="00000000" w:rsidP="00000000" w:rsidRDefault="00000000" w:rsidRPr="00000000">
      <w:pPr>
        <w:contextualSpacing w:val="0"/>
      </w:pPr>
      <w:r w:rsidDel="00000000" w:rsidR="00000000" w:rsidRPr="00000000">
        <w:rPr>
          <w:rtl w:val="0"/>
        </w:rPr>
        <w:t xml:space="preserve">movw r20, r16</w:t>
      </w:r>
    </w:p>
    <w:p w:rsidR="00000000" w:rsidDel="00000000" w:rsidP="00000000" w:rsidRDefault="00000000" w:rsidRPr="00000000">
      <w:pPr>
        <w:pStyle w:val="Heading4"/>
        <w:contextualSpacing w:val="0"/>
        <w:jc w:val="left"/>
      </w:pPr>
      <w:bookmarkStart w:colFirst="0" w:colLast="0" w:name="h.h4fi6imzsuld" w:id="1"/>
      <w:bookmarkEnd w:id="1"/>
      <w:r w:rsidDel="00000000" w:rsidR="00000000" w:rsidRPr="00000000">
        <w:rPr>
          <w:rtl w:val="0"/>
        </w:rPr>
        <w:t xml:space="preserve">b) Multiply a number by 4.</w:t>
      </w:r>
    </w:p>
    <w:p w:rsidR="00000000" w:rsidDel="00000000" w:rsidP="00000000" w:rsidRDefault="00000000" w:rsidRPr="00000000">
      <w:pPr>
        <w:contextualSpacing w:val="0"/>
      </w:pPr>
      <w:r w:rsidDel="00000000" w:rsidR="00000000" w:rsidRPr="00000000">
        <w:rPr>
          <w:rtl w:val="0"/>
        </w:rPr>
        <w:t xml:space="preserve">1.Logical shift left twice.</w:t>
      </w:r>
    </w:p>
    <w:p w:rsidR="00000000" w:rsidDel="00000000" w:rsidP="00000000" w:rsidRDefault="00000000" w:rsidRPr="00000000">
      <w:pPr>
        <w:contextualSpacing w:val="0"/>
      </w:pPr>
      <w:r w:rsidDel="00000000" w:rsidR="00000000" w:rsidRPr="00000000">
        <w:rPr>
          <w:rtl w:val="0"/>
        </w:rPr>
        <w:t xml:space="preserve">lsl Rd</w:t>
      </w:r>
    </w:p>
    <w:p w:rsidR="00000000" w:rsidDel="00000000" w:rsidP="00000000" w:rsidRDefault="00000000" w:rsidRPr="00000000">
      <w:pPr>
        <w:contextualSpacing w:val="0"/>
      </w:pPr>
      <w:r w:rsidDel="00000000" w:rsidR="00000000" w:rsidRPr="00000000">
        <w:rPr>
          <w:rtl w:val="0"/>
        </w:rPr>
        <w:t xml:space="preserve">lsl Rd</w:t>
      </w:r>
    </w:p>
    <w:p w:rsidR="00000000" w:rsidDel="00000000" w:rsidP="00000000" w:rsidRDefault="00000000" w:rsidRPr="00000000">
      <w:pPr>
        <w:contextualSpacing w:val="0"/>
      </w:pPr>
      <w:r w:rsidDel="00000000" w:rsidR="00000000" w:rsidRPr="00000000">
        <w:rPr>
          <w:rtl w:val="0"/>
        </w:rPr>
        <w:t xml:space="preserve">2.Time: </w:t>
        <w:tab/>
        <w:t xml:space="preserve">ldi Rd, (4*Number)</w:t>
      </w:r>
    </w:p>
    <w:p w:rsidR="00000000" w:rsidDel="00000000" w:rsidP="00000000" w:rsidRDefault="00000000" w:rsidRPr="00000000">
      <w:pPr>
        <w:contextualSpacing w:val="0"/>
      </w:pPr>
      <w:r w:rsidDel="00000000" w:rsidR="00000000" w:rsidRPr="00000000">
        <w:rPr>
          <w:rtl w:val="0"/>
        </w:rPr>
        <w:t xml:space="preserve">3.Shift:</w:t>
        <w:tab/>
        <w:tab/>
        <w:t xml:space="preserve">ldi Rd, (Number&lt;&lt;2)</w:t>
      </w:r>
    </w:p>
    <w:p w:rsidR="00000000" w:rsidDel="00000000" w:rsidP="00000000" w:rsidRDefault="00000000" w:rsidRPr="00000000">
      <w:pPr>
        <w:contextualSpacing w:val="0"/>
      </w:pPr>
      <w:r w:rsidDel="00000000" w:rsidR="00000000" w:rsidRPr="00000000">
        <w:rPr>
          <w:rtl w:val="0"/>
        </w:rPr>
        <w:t xml:space="preserve">4. mul Rd, 4</w:t>
      </w:r>
    </w:p>
    <w:p w:rsidR="00000000" w:rsidDel="00000000" w:rsidP="00000000" w:rsidRDefault="00000000" w:rsidRPr="00000000">
      <w:pPr>
        <w:contextualSpacing w:val="0"/>
      </w:pPr>
      <w:r w:rsidDel="00000000" w:rsidR="00000000" w:rsidRPr="00000000">
        <w:rPr>
          <w:rtl w:val="0"/>
        </w:rPr>
        <w:t xml:space="preserve">mov Rd, r0</w:t>
      </w:r>
    </w:p>
    <w:p w:rsidR="00000000" w:rsidDel="00000000" w:rsidP="00000000" w:rsidRDefault="00000000" w:rsidRPr="00000000">
      <w:pPr>
        <w:contextualSpacing w:val="0"/>
      </w:pPr>
      <w:r w:rsidDel="00000000" w:rsidR="00000000" w:rsidRPr="00000000">
        <w:rPr>
          <w:rtl w:val="0"/>
        </w:rPr>
        <w:t xml:space="preserve">5. &lt;&lt;2</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4"/>
        <w:spacing w:before="160" w:line="276" w:lineRule="auto"/>
        <w:contextualSpacing w:val="0"/>
        <w:jc w:val="left"/>
      </w:pPr>
      <w:bookmarkStart w:colFirst="0" w:colLast="0" w:name="h.983ryh1g1pc9" w:id="2"/>
      <w:bookmarkEnd w:id="2"/>
      <w:r w:rsidDel="00000000" w:rsidR="00000000" w:rsidRPr="00000000">
        <w:rPr>
          <w:rtl w:val="0"/>
        </w:rPr>
        <w:t xml:space="preserve">c) Divide a number by 4.</w:t>
      </w:r>
    </w:p>
    <w:p w:rsidR="00000000" w:rsidDel="00000000" w:rsidP="00000000" w:rsidRDefault="00000000" w:rsidRPr="00000000">
      <w:pPr>
        <w:contextualSpacing w:val="0"/>
      </w:pPr>
      <w:r w:rsidDel="00000000" w:rsidR="00000000" w:rsidRPr="00000000">
        <w:rPr>
          <w:rtl w:val="0"/>
        </w:rPr>
        <w:t xml:space="preserve">1.Logical shift right twice.</w:t>
      </w:r>
    </w:p>
    <w:p w:rsidR="00000000" w:rsidDel="00000000" w:rsidP="00000000" w:rsidRDefault="00000000" w:rsidRPr="00000000">
      <w:pPr>
        <w:contextualSpacing w:val="0"/>
      </w:pPr>
      <w:r w:rsidDel="00000000" w:rsidR="00000000" w:rsidRPr="00000000">
        <w:rPr>
          <w:rtl w:val="0"/>
        </w:rPr>
        <w:t xml:space="preserve">lsr Rd</w:t>
      </w:r>
    </w:p>
    <w:p w:rsidR="00000000" w:rsidDel="00000000" w:rsidP="00000000" w:rsidRDefault="00000000" w:rsidRPr="00000000">
      <w:pPr>
        <w:contextualSpacing w:val="0"/>
      </w:pPr>
      <w:r w:rsidDel="00000000" w:rsidR="00000000" w:rsidRPr="00000000">
        <w:rPr>
          <w:rtl w:val="0"/>
        </w:rPr>
        <w:t xml:space="preserve">lsr Rd</w:t>
      </w:r>
    </w:p>
    <w:p w:rsidR="00000000" w:rsidDel="00000000" w:rsidP="00000000" w:rsidRDefault="00000000" w:rsidRPr="00000000">
      <w:pPr>
        <w:contextualSpacing w:val="0"/>
      </w:pPr>
      <w:r w:rsidDel="00000000" w:rsidR="00000000" w:rsidRPr="00000000">
        <w:rPr>
          <w:rtl w:val="0"/>
        </w:rPr>
        <w:t xml:space="preserve">//V Probably not correct</w:t>
      </w:r>
    </w:p>
    <w:p w:rsidR="00000000" w:rsidDel="00000000" w:rsidP="00000000" w:rsidRDefault="00000000" w:rsidRPr="00000000">
      <w:pPr>
        <w:contextualSpacing w:val="0"/>
      </w:pPr>
      <w:r w:rsidDel="00000000" w:rsidR="00000000" w:rsidRPr="00000000">
        <w:rPr>
          <w:rtl w:val="0"/>
        </w:rPr>
        <w:t xml:space="preserve">2.Time: </w:t>
        <w:tab/>
        <w:t xml:space="preserve">ldi Rd, (Number/4)      ; Please check if im correct!!! Confirmed that this works in AVR, compiled and executed </w:t>
      </w:r>
      <w:commentRangeStart w:id="69"/>
      <w:commentRangeStart w:id="70"/>
      <w:r w:rsidDel="00000000" w:rsidR="00000000" w:rsidRPr="00000000">
        <w:rPr>
          <w:rtl w:val="0"/>
        </w:rPr>
        <w:t xml:space="preserve">successfully</w:t>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3.Shift:</w:t>
        <w:tab/>
        <w:tab/>
        <w:t xml:space="preserve">ldi Rd, (Number&gt;&gt;2)</w:t>
        <w:tab/>
        <w:t xml:space="preserve"> ; Check if im correct please!!! Confirmed that this works in AVR, compiled and executed successfully.</w:t>
      </w:r>
    </w:p>
    <w:p w:rsidR="00000000" w:rsidDel="00000000" w:rsidP="00000000" w:rsidRDefault="00000000" w:rsidRPr="00000000">
      <w:pPr>
        <w:contextualSpacing w:val="0"/>
      </w:pPr>
      <w:r w:rsidDel="00000000" w:rsidR="00000000" w:rsidRPr="00000000">
        <w:rPr>
          <w:rtl w:val="0"/>
        </w:rPr>
        <w:t xml:space="preserve">4, &gt;&gt; 2</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25. When are MUL, MULS and MULSU instructions used and how are they are used?</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Write AVR assembly code to perform multiplication for the following set of numbers,</w:t>
      </w:r>
      <w:r w:rsidDel="00000000" w:rsidR="00000000" w:rsidRPr="00000000">
        <w:rPr>
          <w:rtl w:val="0"/>
        </w:rPr>
      </w:r>
    </w:p>
    <w:p w:rsidR="00000000" w:rsidDel="00000000" w:rsidP="00000000" w:rsidRDefault="00000000" w:rsidRPr="00000000">
      <w:pPr>
        <w:spacing w:before="160" w:line="276" w:lineRule="auto"/>
        <w:ind w:firstLine="720"/>
        <w:contextualSpacing w:val="0"/>
      </w:pPr>
      <w:r w:rsidDel="00000000" w:rsidR="00000000" w:rsidRPr="00000000">
        <w:rPr>
          <w:rFonts w:ascii="Trebuchet MS" w:cs="Trebuchet MS" w:eastAsia="Trebuchet MS" w:hAnsi="Trebuchet MS"/>
          <w:color w:val="666666"/>
          <w:sz w:val="20"/>
          <w:szCs w:val="20"/>
          <w:rtl w:val="0"/>
        </w:rPr>
        <w:t xml:space="preserve">MUL, multiplication of unsigned integers.</w:t>
        <w:tab/>
        <w:tab/>
        <w:tab/>
      </w:r>
    </w:p>
    <w:p w:rsidR="00000000" w:rsidDel="00000000" w:rsidP="00000000" w:rsidRDefault="00000000" w:rsidRPr="00000000">
      <w:pPr>
        <w:spacing w:before="160" w:line="276" w:lineRule="auto"/>
        <w:ind w:firstLine="720"/>
        <w:contextualSpacing w:val="0"/>
      </w:pPr>
      <w:r w:rsidDel="00000000" w:rsidR="00000000" w:rsidRPr="00000000">
        <w:rPr>
          <w:rFonts w:ascii="Trebuchet MS" w:cs="Trebuchet MS" w:eastAsia="Trebuchet MS" w:hAnsi="Trebuchet MS"/>
          <w:color w:val="666666"/>
          <w:sz w:val="20"/>
          <w:szCs w:val="20"/>
          <w:rtl w:val="0"/>
        </w:rPr>
        <w:t xml:space="preserve">MULS, multiplication of signed integers.</w:t>
        <w:tab/>
        <w:tab/>
        <w:tab/>
      </w:r>
    </w:p>
    <w:p w:rsidR="00000000" w:rsidDel="00000000" w:rsidP="00000000" w:rsidRDefault="00000000" w:rsidRPr="00000000">
      <w:pPr>
        <w:spacing w:before="160" w:line="276" w:lineRule="auto"/>
        <w:ind w:firstLine="720"/>
        <w:contextualSpacing w:val="0"/>
      </w:pPr>
      <w:r w:rsidDel="00000000" w:rsidR="00000000" w:rsidRPr="00000000">
        <w:rPr>
          <w:rFonts w:ascii="Trebuchet MS" w:cs="Trebuchet MS" w:eastAsia="Trebuchet MS" w:hAnsi="Trebuchet MS"/>
          <w:color w:val="666666"/>
          <w:sz w:val="20"/>
          <w:szCs w:val="20"/>
          <w:rtl w:val="0"/>
        </w:rPr>
        <w:t xml:space="preserve">MULSU, multiplication of a signed integer with an unsigned integer. </w:t>
      </w: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a) 10, 12 (1 byte result)</w:t>
      </w:r>
    </w:p>
    <w:p w:rsidR="00000000" w:rsidDel="00000000" w:rsidP="00000000" w:rsidRDefault="00000000" w:rsidRPr="00000000">
      <w:pPr>
        <w:ind w:firstLine="720"/>
        <w:contextualSpacing w:val="0"/>
      </w:pPr>
      <w:r w:rsidDel="00000000" w:rsidR="00000000" w:rsidRPr="00000000">
        <w:rPr>
          <w:rtl w:val="0"/>
        </w:rPr>
        <w:t xml:space="preserve">ldi r16, 10</w:t>
      </w:r>
    </w:p>
    <w:p w:rsidR="00000000" w:rsidDel="00000000" w:rsidP="00000000" w:rsidRDefault="00000000" w:rsidRPr="00000000">
      <w:pPr>
        <w:contextualSpacing w:val="0"/>
      </w:pPr>
      <w:r w:rsidDel="00000000" w:rsidR="00000000" w:rsidRPr="00000000">
        <w:rPr>
          <w:rtl w:val="0"/>
        </w:rPr>
        <w:tab/>
        <w:t xml:space="preserve">ldi r17, 12</w:t>
      </w:r>
    </w:p>
    <w:p w:rsidR="00000000" w:rsidDel="00000000" w:rsidP="00000000" w:rsidRDefault="00000000" w:rsidRPr="00000000">
      <w:pPr>
        <w:contextualSpacing w:val="0"/>
      </w:pPr>
      <w:r w:rsidDel="00000000" w:rsidR="00000000" w:rsidRPr="00000000">
        <w:rPr>
          <w:rtl w:val="0"/>
        </w:rPr>
        <w:tab/>
        <w:t xml:space="preserve">mul r16, r17</w:t>
      </w:r>
    </w:p>
    <w:p w:rsidR="00000000" w:rsidDel="00000000" w:rsidP="00000000" w:rsidRDefault="00000000" w:rsidRPr="00000000">
      <w:pPr>
        <w:contextualSpacing w:val="0"/>
      </w:pPr>
      <w:r w:rsidDel="00000000" w:rsidR="00000000" w:rsidRPr="00000000">
        <w:rPr>
          <w:rtl w:val="0"/>
        </w:rPr>
        <w:tab/>
        <w:t xml:space="preserve">mov r20, r0 ;optional (used to move the result)</w:t>
      </w: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b) -11,11 (1 byte result)</w:t>
      </w:r>
    </w:p>
    <w:p w:rsidR="00000000" w:rsidDel="00000000" w:rsidP="00000000" w:rsidRDefault="00000000" w:rsidRPr="00000000">
      <w:pPr>
        <w:contextualSpacing w:val="0"/>
      </w:pPr>
      <w:r w:rsidDel="00000000" w:rsidR="00000000" w:rsidRPr="00000000">
        <w:rPr>
          <w:rtl w:val="0"/>
        </w:rPr>
        <w:tab/>
        <w:t xml:space="preserve">ldi r16, -11</w:t>
      </w:r>
    </w:p>
    <w:p w:rsidR="00000000" w:rsidDel="00000000" w:rsidP="00000000" w:rsidRDefault="00000000" w:rsidRPr="00000000">
      <w:pPr>
        <w:contextualSpacing w:val="0"/>
      </w:pPr>
      <w:r w:rsidDel="00000000" w:rsidR="00000000" w:rsidRPr="00000000">
        <w:rPr>
          <w:rtl w:val="0"/>
        </w:rPr>
        <w:tab/>
        <w:t xml:space="preserve">ldi r17, 11</w:t>
      </w:r>
    </w:p>
    <w:p w:rsidR="00000000" w:rsidDel="00000000" w:rsidP="00000000" w:rsidRDefault="00000000" w:rsidRPr="00000000">
      <w:pPr>
        <w:contextualSpacing w:val="0"/>
      </w:pPr>
      <w:r w:rsidDel="00000000" w:rsidR="00000000" w:rsidRPr="00000000">
        <w:rPr>
          <w:rtl w:val="0"/>
        </w:rPr>
        <w:tab/>
        <w:t xml:space="preserve">mulsu r16, </w:t>
      </w:r>
      <w:r w:rsidDel="00000000" w:rsidR="00000000" w:rsidRPr="00000000">
        <w:rPr>
          <w:rtl w:val="0"/>
        </w:rPr>
        <w:t xml:space="preserve">r17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mov r21, r0 ;optional (used to move the result)</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c) -4,-14 (1 byte result)</w:t>
      </w:r>
    </w:p>
    <w:p w:rsidR="00000000" w:rsidDel="00000000" w:rsidP="00000000" w:rsidRDefault="00000000" w:rsidRPr="00000000">
      <w:pPr>
        <w:contextualSpacing w:val="0"/>
      </w:pPr>
      <w:r w:rsidDel="00000000" w:rsidR="00000000" w:rsidRPr="00000000">
        <w:rPr>
          <w:rtl w:val="0"/>
        </w:rPr>
        <w:tab/>
        <w:t xml:space="preserve">ldi r16, -4</w:t>
      </w:r>
    </w:p>
    <w:p w:rsidR="00000000" w:rsidDel="00000000" w:rsidP="00000000" w:rsidRDefault="00000000" w:rsidRPr="00000000">
      <w:pPr>
        <w:contextualSpacing w:val="0"/>
      </w:pPr>
      <w:r w:rsidDel="00000000" w:rsidR="00000000" w:rsidRPr="00000000">
        <w:rPr>
          <w:rtl w:val="0"/>
        </w:rPr>
        <w:tab/>
        <w:t xml:space="preserve">ldi r17, -14</w:t>
      </w:r>
    </w:p>
    <w:p w:rsidR="00000000" w:rsidDel="00000000" w:rsidP="00000000" w:rsidRDefault="00000000" w:rsidRPr="00000000">
      <w:pPr>
        <w:contextualSpacing w:val="0"/>
      </w:pPr>
      <w:r w:rsidDel="00000000" w:rsidR="00000000" w:rsidRPr="00000000">
        <w:rPr>
          <w:rtl w:val="0"/>
        </w:rPr>
        <w:tab/>
        <w:t xml:space="preserve">muls r16, r17</w:t>
      </w:r>
    </w:p>
    <w:p w:rsidR="00000000" w:rsidDel="00000000" w:rsidP="00000000" w:rsidRDefault="00000000" w:rsidRPr="00000000">
      <w:pPr>
        <w:contextualSpacing w:val="0"/>
      </w:pPr>
      <w:r w:rsidDel="00000000" w:rsidR="00000000" w:rsidRPr="00000000">
        <w:rPr>
          <w:rtl w:val="0"/>
        </w:rPr>
        <w:tab/>
        <w:t xml:space="preserve">mov r22, r0 ;optional (used to move the result)</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d) 32,258 (2 bytes result)</w:t>
      </w:r>
    </w:p>
    <w:p w:rsidR="00000000" w:rsidDel="00000000" w:rsidP="00000000" w:rsidRDefault="00000000" w:rsidRPr="00000000">
      <w:pPr>
        <w:contextualSpacing w:val="0"/>
      </w:pPr>
      <w:r w:rsidDel="00000000" w:rsidR="00000000" w:rsidRPr="00000000">
        <w:rPr>
          <w:rtl w:val="0"/>
        </w:rPr>
        <w:tab/>
        <w:t xml:space="preserve">ldi r16, 32</w:t>
      </w:r>
    </w:p>
    <w:p w:rsidR="00000000" w:rsidDel="00000000" w:rsidP="00000000" w:rsidRDefault="00000000" w:rsidRPr="00000000">
      <w:pPr>
        <w:contextualSpacing w:val="0"/>
      </w:pPr>
      <w:r w:rsidDel="00000000" w:rsidR="00000000" w:rsidRPr="00000000">
        <w:rPr>
          <w:rtl w:val="0"/>
        </w:rPr>
        <w:tab/>
        <w:t xml:space="preserve">ldi r17, low(258)</w:t>
      </w:r>
    </w:p>
    <w:p w:rsidR="00000000" w:rsidDel="00000000" w:rsidP="00000000" w:rsidRDefault="00000000" w:rsidRPr="00000000">
      <w:pPr>
        <w:contextualSpacing w:val="0"/>
      </w:pPr>
      <w:r w:rsidDel="00000000" w:rsidR="00000000" w:rsidRPr="00000000">
        <w:rPr>
          <w:rtl w:val="0"/>
        </w:rPr>
        <w:tab/>
        <w:t xml:space="preserve">ldi r18, high(258)</w:t>
      </w:r>
    </w:p>
    <w:p w:rsidR="00000000" w:rsidDel="00000000" w:rsidP="00000000" w:rsidRDefault="00000000" w:rsidRPr="00000000">
      <w:pPr>
        <w:contextualSpacing w:val="0"/>
      </w:pPr>
      <w:r w:rsidDel="00000000" w:rsidR="00000000" w:rsidRPr="00000000">
        <w:rPr>
          <w:rtl w:val="0"/>
        </w:rPr>
        <w:tab/>
        <w:t xml:space="preserve">mul r16, r17</w:t>
      </w:r>
    </w:p>
    <w:p w:rsidR="00000000" w:rsidDel="00000000" w:rsidP="00000000" w:rsidRDefault="00000000" w:rsidRPr="00000000">
      <w:pPr>
        <w:contextualSpacing w:val="0"/>
      </w:pPr>
      <w:r w:rsidDel="00000000" w:rsidR="00000000" w:rsidRPr="00000000">
        <w:rPr>
          <w:rtl w:val="0"/>
        </w:rPr>
        <w:tab/>
        <w:t xml:space="preserve">mov r23, r0</w:t>
      </w:r>
    </w:p>
    <w:p w:rsidR="00000000" w:rsidDel="00000000" w:rsidP="00000000" w:rsidRDefault="00000000" w:rsidRPr="00000000">
      <w:pPr>
        <w:contextualSpacing w:val="0"/>
      </w:pPr>
      <w:r w:rsidDel="00000000" w:rsidR="00000000" w:rsidRPr="00000000">
        <w:rPr>
          <w:rtl w:val="0"/>
        </w:rPr>
        <w:tab/>
        <w:t xml:space="preserve">mov r24, r1</w:t>
      </w:r>
    </w:p>
    <w:p w:rsidR="00000000" w:rsidDel="00000000" w:rsidP="00000000" w:rsidRDefault="00000000" w:rsidRPr="00000000">
      <w:pPr>
        <w:contextualSpacing w:val="0"/>
      </w:pPr>
      <w:r w:rsidDel="00000000" w:rsidR="00000000" w:rsidRPr="00000000">
        <w:rPr>
          <w:rtl w:val="0"/>
        </w:rPr>
        <w:tab/>
        <w:t xml:space="preserve">mul r16, r18</w:t>
      </w:r>
    </w:p>
    <w:p w:rsidR="00000000" w:rsidDel="00000000" w:rsidP="00000000" w:rsidRDefault="00000000" w:rsidRPr="00000000">
      <w:pPr>
        <w:contextualSpacing w:val="0"/>
      </w:pPr>
      <w:r w:rsidDel="00000000" w:rsidR="00000000" w:rsidRPr="00000000">
        <w:rPr>
          <w:rtl w:val="0"/>
        </w:rPr>
        <w:t xml:space="preserve"> </w:t>
        <w:tab/>
        <w:t xml:space="preserve">adc </w:t>
      </w:r>
      <w:commentRangeStart w:id="71"/>
      <w:commentRangeStart w:id="72"/>
      <w:r w:rsidDel="00000000" w:rsidR="00000000" w:rsidRPr="00000000">
        <w:rPr>
          <w:rtl w:val="0"/>
        </w:rPr>
        <w:t xml:space="preserve">r24</w:t>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t xml:space="preserve">, r0</w:t>
        <w:tab/>
        <w:tab/>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e) -352, 28 (2 bytes result)</w:t>
      </w:r>
    </w:p>
    <w:p w:rsidR="00000000" w:rsidDel="00000000" w:rsidP="00000000" w:rsidRDefault="00000000" w:rsidRPr="00000000">
      <w:pPr>
        <w:contextualSpacing w:val="0"/>
      </w:pPr>
      <w:r w:rsidDel="00000000" w:rsidR="00000000" w:rsidRPr="00000000">
        <w:rPr>
          <w:rtl w:val="0"/>
        </w:rPr>
        <w:tab/>
        <w:t xml:space="preserve">ldi r16, 28</w:t>
      </w:r>
    </w:p>
    <w:p w:rsidR="00000000" w:rsidDel="00000000" w:rsidP="00000000" w:rsidRDefault="00000000" w:rsidRPr="00000000">
      <w:pPr>
        <w:contextualSpacing w:val="0"/>
      </w:pPr>
      <w:r w:rsidDel="00000000" w:rsidR="00000000" w:rsidRPr="00000000">
        <w:rPr>
          <w:rtl w:val="0"/>
        </w:rPr>
        <w:tab/>
        <w:t xml:space="preserve">ldi r17, low(-352)</w:t>
      </w:r>
    </w:p>
    <w:p w:rsidR="00000000" w:rsidDel="00000000" w:rsidP="00000000" w:rsidRDefault="00000000" w:rsidRPr="00000000">
      <w:pPr>
        <w:contextualSpacing w:val="0"/>
      </w:pPr>
      <w:r w:rsidDel="00000000" w:rsidR="00000000" w:rsidRPr="00000000">
        <w:rPr>
          <w:rtl w:val="0"/>
        </w:rPr>
        <w:tab/>
        <w:t xml:space="preserve">ldi r18, high(-352)</w:t>
      </w:r>
    </w:p>
    <w:p w:rsidR="00000000" w:rsidDel="00000000" w:rsidP="00000000" w:rsidRDefault="00000000" w:rsidRPr="00000000">
      <w:pPr>
        <w:contextualSpacing w:val="0"/>
      </w:pPr>
      <w:r w:rsidDel="00000000" w:rsidR="00000000" w:rsidRPr="00000000">
        <w:rPr>
          <w:rtl w:val="0"/>
        </w:rPr>
        <w:tab/>
      </w:r>
      <w:commentRangeStart w:id="73"/>
      <w:r w:rsidDel="00000000" w:rsidR="00000000" w:rsidRPr="00000000">
        <w:rPr>
          <w:rtl w:val="0"/>
        </w:rPr>
        <w:t xml:space="preserve">mulsu</w:t>
      </w:r>
      <w:commentRangeEnd w:id="73"/>
      <w:r w:rsidDel="00000000" w:rsidR="00000000" w:rsidRPr="00000000">
        <w:commentReference w:id="73"/>
      </w:r>
      <w:r w:rsidDel="00000000" w:rsidR="00000000" w:rsidRPr="00000000">
        <w:rPr>
          <w:rtl w:val="0"/>
        </w:rPr>
        <w:t xml:space="preserve"> </w:t>
      </w:r>
      <w:commentRangeStart w:id="74"/>
      <w:r w:rsidDel="00000000" w:rsidR="00000000" w:rsidRPr="00000000">
        <w:rPr>
          <w:rtl w:val="0"/>
        </w:rPr>
        <w:t xml:space="preserve">r16</w:t>
      </w:r>
      <w:commentRangeEnd w:id="74"/>
      <w:r w:rsidDel="00000000" w:rsidR="00000000" w:rsidRPr="00000000">
        <w:commentReference w:id="74"/>
      </w:r>
      <w:r w:rsidDel="00000000" w:rsidR="00000000" w:rsidRPr="00000000">
        <w:rPr>
          <w:rtl w:val="0"/>
        </w:rPr>
        <w:t xml:space="preserve">, r17</w:t>
      </w:r>
    </w:p>
    <w:p w:rsidR="00000000" w:rsidDel="00000000" w:rsidP="00000000" w:rsidRDefault="00000000" w:rsidRPr="00000000">
      <w:pPr>
        <w:contextualSpacing w:val="0"/>
      </w:pPr>
      <w:r w:rsidDel="00000000" w:rsidR="00000000" w:rsidRPr="00000000">
        <w:rPr>
          <w:rtl w:val="0"/>
        </w:rPr>
        <w:tab/>
        <w:t xml:space="preserve">mov r25, r0</w:t>
      </w:r>
    </w:p>
    <w:p w:rsidR="00000000" w:rsidDel="00000000" w:rsidP="00000000" w:rsidRDefault="00000000" w:rsidRPr="00000000">
      <w:pPr>
        <w:contextualSpacing w:val="0"/>
      </w:pPr>
      <w:r w:rsidDel="00000000" w:rsidR="00000000" w:rsidRPr="00000000">
        <w:rPr>
          <w:rtl w:val="0"/>
        </w:rPr>
        <w:tab/>
        <w:t xml:space="preserve">mov r26, r1</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mul r16, r18</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adc r26, r0</w:t>
      </w:r>
    </w:p>
    <w:p w:rsidR="00000000" w:rsidDel="00000000" w:rsidP="00000000" w:rsidRDefault="00000000" w:rsidRPr="00000000">
      <w:pPr>
        <w:ind w:left="0" w:firstLine="0"/>
        <w:contextualSpacing w:val="0"/>
      </w:pPr>
      <w:r w:rsidDel="00000000" w:rsidR="00000000" w:rsidRPr="00000000">
        <w:rPr>
          <w:rtl w:val="0"/>
        </w:rPr>
        <w:t xml:space="preserve">// Can confirm this (v) works tested on AVR</w:t>
      </w:r>
    </w:p>
    <w:p w:rsidR="00000000" w:rsidDel="00000000" w:rsidP="00000000" w:rsidRDefault="00000000" w:rsidRPr="00000000">
      <w:pPr>
        <w:ind w:left="0" w:firstLine="0"/>
        <w:contextualSpacing w:val="0"/>
      </w:pPr>
      <w:r w:rsidDel="00000000" w:rsidR="00000000" w:rsidRPr="00000000">
        <w:rPr>
          <w:rtl w:val="0"/>
        </w:rPr>
        <w:t xml:space="preserve">ldi r16, 28</w:t>
      </w:r>
    </w:p>
    <w:p w:rsidR="00000000" w:rsidDel="00000000" w:rsidP="00000000" w:rsidRDefault="00000000" w:rsidRPr="00000000">
      <w:pPr>
        <w:ind w:left="0" w:firstLine="0"/>
        <w:contextualSpacing w:val="0"/>
      </w:pPr>
      <w:r w:rsidDel="00000000" w:rsidR="00000000" w:rsidRPr="00000000">
        <w:rPr>
          <w:rtl w:val="0"/>
        </w:rPr>
        <w:t xml:space="preserve">ldi r17, low(-352)</w:t>
      </w:r>
    </w:p>
    <w:p w:rsidR="00000000" w:rsidDel="00000000" w:rsidP="00000000" w:rsidRDefault="00000000" w:rsidRPr="00000000">
      <w:pPr>
        <w:ind w:left="0" w:firstLine="0"/>
        <w:contextualSpacing w:val="0"/>
      </w:pPr>
      <w:r w:rsidDel="00000000" w:rsidR="00000000" w:rsidRPr="00000000">
        <w:rPr>
          <w:rtl w:val="0"/>
        </w:rPr>
        <w:t xml:space="preserve">ldi r18, high(-352)</w:t>
      </w:r>
    </w:p>
    <w:p w:rsidR="00000000" w:rsidDel="00000000" w:rsidP="00000000" w:rsidRDefault="00000000" w:rsidRPr="00000000">
      <w:pPr>
        <w:ind w:left="0" w:firstLine="0"/>
        <w:contextualSpacing w:val="0"/>
      </w:pPr>
      <w:r w:rsidDel="00000000" w:rsidR="00000000" w:rsidRPr="00000000">
        <w:rPr>
          <w:rtl w:val="0"/>
        </w:rPr>
        <w:t xml:space="preserve">mul r16, r17</w:t>
      </w:r>
    </w:p>
    <w:p w:rsidR="00000000" w:rsidDel="00000000" w:rsidP="00000000" w:rsidRDefault="00000000" w:rsidRPr="00000000">
      <w:pPr>
        <w:ind w:left="0" w:firstLine="0"/>
        <w:contextualSpacing w:val="0"/>
      </w:pPr>
      <w:r w:rsidDel="00000000" w:rsidR="00000000" w:rsidRPr="00000000">
        <w:rPr>
          <w:rtl w:val="0"/>
        </w:rPr>
        <w:t xml:space="preserve">movw r21:r20,r1:r0</w:t>
      </w:r>
    </w:p>
    <w:p w:rsidR="00000000" w:rsidDel="00000000" w:rsidP="00000000" w:rsidRDefault="00000000" w:rsidRPr="00000000">
      <w:pPr>
        <w:ind w:left="0" w:firstLine="0"/>
        <w:contextualSpacing w:val="0"/>
      </w:pPr>
      <w:r w:rsidDel="00000000" w:rsidR="00000000" w:rsidRPr="00000000">
        <w:rPr>
          <w:rtl w:val="0"/>
        </w:rPr>
        <w:t xml:space="preserve">mulsu r16, r18</w:t>
      </w:r>
    </w:p>
    <w:p w:rsidR="00000000" w:rsidDel="00000000" w:rsidP="00000000" w:rsidRDefault="00000000" w:rsidRPr="00000000">
      <w:pPr>
        <w:ind w:left="0" w:firstLine="0"/>
        <w:contextualSpacing w:val="0"/>
      </w:pPr>
      <w:r w:rsidDel="00000000" w:rsidR="00000000" w:rsidRPr="00000000">
        <w:rPr>
          <w:rtl w:val="0"/>
        </w:rPr>
        <w:t xml:space="preserve">adc r21, r0</w:t>
        <w:tab/>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f) -27,-375 (2 byte result) //tested with AVR.</w:t>
      </w:r>
    </w:p>
    <w:p w:rsidR="00000000" w:rsidDel="00000000" w:rsidP="00000000" w:rsidRDefault="00000000" w:rsidRPr="00000000">
      <w:pPr>
        <w:contextualSpacing w:val="0"/>
      </w:pPr>
      <w:r w:rsidDel="00000000" w:rsidR="00000000" w:rsidRPr="00000000">
        <w:rPr>
          <w:rtl w:val="0"/>
        </w:rPr>
        <w:tab/>
        <w:t xml:space="preserve">ldi r16, -27</w:t>
      </w:r>
    </w:p>
    <w:p w:rsidR="00000000" w:rsidDel="00000000" w:rsidP="00000000" w:rsidRDefault="00000000" w:rsidRPr="00000000">
      <w:pPr>
        <w:contextualSpacing w:val="0"/>
      </w:pPr>
      <w:r w:rsidDel="00000000" w:rsidR="00000000" w:rsidRPr="00000000">
        <w:rPr>
          <w:rtl w:val="0"/>
        </w:rPr>
        <w:tab/>
        <w:t xml:space="preserve">ldi r17, low(-375)</w:t>
      </w:r>
    </w:p>
    <w:p w:rsidR="00000000" w:rsidDel="00000000" w:rsidP="00000000" w:rsidRDefault="00000000" w:rsidRPr="00000000">
      <w:pPr>
        <w:contextualSpacing w:val="0"/>
      </w:pPr>
      <w:r w:rsidDel="00000000" w:rsidR="00000000" w:rsidRPr="00000000">
        <w:rPr>
          <w:rtl w:val="0"/>
        </w:rPr>
        <w:tab/>
        <w:t xml:space="preserve">ldi r18, high(-375)</w:t>
      </w:r>
    </w:p>
    <w:p w:rsidR="00000000" w:rsidDel="00000000" w:rsidP="00000000" w:rsidRDefault="00000000" w:rsidRPr="00000000">
      <w:pPr>
        <w:contextualSpacing w:val="0"/>
      </w:pPr>
      <w:r w:rsidDel="00000000" w:rsidR="00000000" w:rsidRPr="00000000">
        <w:rPr>
          <w:rtl w:val="0"/>
        </w:rPr>
        <w:tab/>
      </w:r>
      <w:commentRangeStart w:id="75"/>
      <w:r w:rsidDel="00000000" w:rsidR="00000000" w:rsidRPr="00000000">
        <w:rPr>
          <w:rtl w:val="0"/>
        </w:rPr>
        <w:t xml:space="preserve">muls</w:t>
      </w:r>
      <w:commentRangeEnd w:id="75"/>
      <w:r w:rsidDel="00000000" w:rsidR="00000000" w:rsidRPr="00000000">
        <w:commentReference w:id="75"/>
      </w:r>
      <w:r w:rsidDel="00000000" w:rsidR="00000000" w:rsidRPr="00000000">
        <w:rPr>
          <w:rtl w:val="0"/>
        </w:rPr>
        <w:t xml:space="preserve"> r16, r17 </w:t>
      </w:r>
    </w:p>
    <w:p w:rsidR="00000000" w:rsidDel="00000000" w:rsidP="00000000" w:rsidRDefault="00000000" w:rsidRPr="00000000">
      <w:pPr>
        <w:contextualSpacing w:val="0"/>
      </w:pPr>
      <w:r w:rsidDel="00000000" w:rsidR="00000000" w:rsidRPr="00000000">
        <w:rPr>
          <w:rtl w:val="0"/>
        </w:rPr>
        <w:tab/>
        <w:t xml:space="preserve">mov r27, r0</w:t>
      </w:r>
    </w:p>
    <w:p w:rsidR="00000000" w:rsidDel="00000000" w:rsidP="00000000" w:rsidRDefault="00000000" w:rsidRPr="00000000">
      <w:pPr>
        <w:contextualSpacing w:val="0"/>
      </w:pPr>
      <w:r w:rsidDel="00000000" w:rsidR="00000000" w:rsidRPr="00000000">
        <w:rPr>
          <w:rtl w:val="0"/>
        </w:rPr>
        <w:tab/>
        <w:t xml:space="preserve">mov r28, r1</w:t>
      </w:r>
    </w:p>
    <w:p w:rsidR="00000000" w:rsidDel="00000000" w:rsidP="00000000" w:rsidRDefault="00000000" w:rsidRPr="00000000">
      <w:pPr>
        <w:contextualSpacing w:val="0"/>
      </w:pPr>
      <w:r w:rsidDel="00000000" w:rsidR="00000000" w:rsidRPr="00000000">
        <w:rPr>
          <w:rtl w:val="0"/>
        </w:rPr>
        <w:tab/>
      </w:r>
      <w:commentRangeStart w:id="76"/>
      <w:r w:rsidDel="00000000" w:rsidR="00000000" w:rsidRPr="00000000">
        <w:rPr>
          <w:rtl w:val="0"/>
        </w:rPr>
        <w:t xml:space="preserve">mul</w:t>
      </w:r>
      <w:commentRangeEnd w:id="76"/>
      <w:r w:rsidDel="00000000" w:rsidR="00000000" w:rsidRPr="00000000">
        <w:commentReference w:id="76"/>
      </w:r>
      <w:r w:rsidDel="00000000" w:rsidR="00000000" w:rsidRPr="00000000">
        <w:rPr>
          <w:rtl w:val="0"/>
        </w:rPr>
        <w:t xml:space="preserve"> r16, r18 </w:t>
      </w:r>
    </w:p>
    <w:p w:rsidR="00000000" w:rsidDel="00000000" w:rsidP="00000000" w:rsidRDefault="00000000" w:rsidRPr="00000000">
      <w:pPr>
        <w:contextualSpacing w:val="0"/>
      </w:pPr>
      <w:r w:rsidDel="00000000" w:rsidR="00000000" w:rsidRPr="00000000">
        <w:rPr>
          <w:rtl w:val="0"/>
        </w:rPr>
        <w:tab/>
        <w:t xml:space="preserve">adc r28, r0</w:t>
        <w:tab/>
      </w:r>
    </w:p>
    <w:p w:rsidR="00000000" w:rsidDel="00000000" w:rsidP="00000000" w:rsidRDefault="00000000" w:rsidRPr="00000000">
      <w:pPr>
        <w:contextualSpacing w:val="0"/>
      </w:pPr>
      <w:r w:rsidDel="00000000" w:rsidR="00000000" w:rsidRPr="00000000">
        <w:rPr>
          <w:rtl w:val="0"/>
        </w:rPr>
        <w:t xml:space="preserve">// Can confirm this (v) works tested on AVR</w:t>
      </w:r>
    </w:p>
    <w:p w:rsidR="00000000" w:rsidDel="00000000" w:rsidP="00000000" w:rsidRDefault="00000000" w:rsidRPr="00000000">
      <w:pPr>
        <w:contextualSpacing w:val="0"/>
      </w:pPr>
      <w:r w:rsidDel="00000000" w:rsidR="00000000" w:rsidRPr="00000000">
        <w:rPr>
          <w:rtl w:val="0"/>
        </w:rPr>
        <w:t xml:space="preserve">.cseg</w:t>
      </w:r>
    </w:p>
    <w:p w:rsidR="00000000" w:rsidDel="00000000" w:rsidP="00000000" w:rsidRDefault="00000000" w:rsidRPr="00000000">
      <w:pPr>
        <w:contextualSpacing w:val="0"/>
      </w:pPr>
      <w:r w:rsidDel="00000000" w:rsidR="00000000" w:rsidRPr="00000000">
        <w:rPr>
          <w:rtl w:val="0"/>
        </w:rPr>
        <w:t xml:space="preserve">ldi r16, low(-375)</w:t>
      </w:r>
    </w:p>
    <w:p w:rsidR="00000000" w:rsidDel="00000000" w:rsidP="00000000" w:rsidRDefault="00000000" w:rsidRPr="00000000">
      <w:pPr>
        <w:contextualSpacing w:val="0"/>
      </w:pPr>
      <w:r w:rsidDel="00000000" w:rsidR="00000000" w:rsidRPr="00000000">
        <w:rPr>
          <w:rtl w:val="0"/>
        </w:rPr>
        <w:t xml:space="preserve">ldi r17, high(-375)</w:t>
      </w:r>
    </w:p>
    <w:p w:rsidR="00000000" w:rsidDel="00000000" w:rsidP="00000000" w:rsidRDefault="00000000" w:rsidRPr="00000000">
      <w:pPr>
        <w:contextualSpacing w:val="0"/>
      </w:pPr>
      <w:r w:rsidDel="00000000" w:rsidR="00000000" w:rsidRPr="00000000">
        <w:rPr>
          <w:rtl w:val="0"/>
        </w:rPr>
        <w:t xml:space="preserve">ldi r18, -27</w:t>
      </w:r>
    </w:p>
    <w:p w:rsidR="00000000" w:rsidDel="00000000" w:rsidP="00000000" w:rsidRDefault="00000000" w:rsidRPr="00000000">
      <w:pPr>
        <w:contextualSpacing w:val="0"/>
      </w:pPr>
      <w:r w:rsidDel="00000000" w:rsidR="00000000" w:rsidRPr="00000000">
        <w:rPr>
          <w:rtl w:val="0"/>
        </w:rPr>
        <w:t xml:space="preserve">mulsu r18, r16 ; signed being the -27 and unsigned being low(-375)</w:t>
      </w:r>
    </w:p>
    <w:p w:rsidR="00000000" w:rsidDel="00000000" w:rsidP="00000000" w:rsidRDefault="00000000" w:rsidRPr="00000000">
      <w:pPr>
        <w:contextualSpacing w:val="0"/>
      </w:pPr>
      <w:r w:rsidDel="00000000" w:rsidR="00000000" w:rsidRPr="00000000">
        <w:rPr>
          <w:rtl w:val="0"/>
        </w:rPr>
        <w:t xml:space="preserve">movw r21:r20, r1:r0 </w:t>
      </w:r>
    </w:p>
    <w:p w:rsidR="00000000" w:rsidDel="00000000" w:rsidP="00000000" w:rsidRDefault="00000000" w:rsidRPr="00000000">
      <w:pPr>
        <w:contextualSpacing w:val="0"/>
      </w:pPr>
      <w:r w:rsidDel="00000000" w:rsidR="00000000" w:rsidRPr="00000000">
        <w:rPr>
          <w:rtl w:val="0"/>
        </w:rPr>
        <w:t xml:space="preserve">muls r18, r17</w:t>
      </w:r>
    </w:p>
    <w:p w:rsidR="00000000" w:rsidDel="00000000" w:rsidP="00000000" w:rsidRDefault="00000000" w:rsidRPr="00000000">
      <w:pPr>
        <w:contextualSpacing w:val="0"/>
      </w:pPr>
      <w:r w:rsidDel="00000000" w:rsidR="00000000" w:rsidRPr="00000000">
        <w:rPr>
          <w:rtl w:val="0"/>
        </w:rPr>
        <w:t xml:space="preserve">add r21, r0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77"/>
      <w:commentRangeStart w:id="78"/>
      <w:r w:rsidDel="00000000" w:rsidR="00000000" w:rsidRPr="00000000">
        <w:rPr>
          <w:rtl w:val="0"/>
        </w:rPr>
        <w:t xml:space="preserve">// For e) Tried to modify using mul for low bytes and mulsu for high bytes it still gives the wrong result: 0x DA 80</w:t>
      </w:r>
      <w:commentRangeEnd w:id="77"/>
      <w:r w:rsidDel="00000000" w:rsidR="00000000" w:rsidRPr="00000000">
        <w:commentReference w:id="77"/>
      </w:r>
      <w:commentRangeEnd w:id="78"/>
      <w:r w:rsidDel="00000000" w:rsidR="00000000" w:rsidRPr="00000000">
        <w:commentReference w:id="78"/>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clr r16</w:t>
      </w:r>
    </w:p>
    <w:p w:rsidR="00000000" w:rsidDel="00000000" w:rsidP="00000000" w:rsidRDefault="00000000" w:rsidRPr="00000000">
      <w:pPr>
        <w:contextualSpacing w:val="0"/>
      </w:pPr>
      <w:r w:rsidDel="00000000" w:rsidR="00000000" w:rsidRPr="00000000">
        <w:rPr>
          <w:rtl w:val="0"/>
        </w:rPr>
        <w:t xml:space="preserve">clr r17</w:t>
      </w:r>
    </w:p>
    <w:p w:rsidR="00000000" w:rsidDel="00000000" w:rsidP="00000000" w:rsidRDefault="00000000" w:rsidRPr="00000000">
      <w:pPr>
        <w:contextualSpacing w:val="0"/>
      </w:pPr>
      <w:r w:rsidDel="00000000" w:rsidR="00000000" w:rsidRPr="00000000">
        <w:rPr>
          <w:rtl w:val="0"/>
        </w:rPr>
        <w:t xml:space="preserve">clr r18</w:t>
      </w:r>
    </w:p>
    <w:p w:rsidR="00000000" w:rsidDel="00000000" w:rsidP="00000000" w:rsidRDefault="00000000" w:rsidRPr="00000000">
      <w:pPr>
        <w:contextualSpacing w:val="0"/>
      </w:pPr>
      <w:r w:rsidDel="00000000" w:rsidR="00000000" w:rsidRPr="00000000">
        <w:rPr>
          <w:rtl w:val="0"/>
        </w:rPr>
        <w:t xml:space="preserve">clr r25</w:t>
      </w:r>
    </w:p>
    <w:p w:rsidR="00000000" w:rsidDel="00000000" w:rsidP="00000000" w:rsidRDefault="00000000" w:rsidRPr="00000000">
      <w:pPr>
        <w:contextualSpacing w:val="0"/>
      </w:pPr>
      <w:r w:rsidDel="00000000" w:rsidR="00000000" w:rsidRPr="00000000">
        <w:rPr>
          <w:rtl w:val="0"/>
        </w:rPr>
        <w:t xml:space="preserve">clr r26</w:t>
      </w:r>
    </w:p>
    <w:p w:rsidR="00000000" w:rsidDel="00000000" w:rsidP="00000000" w:rsidRDefault="00000000" w:rsidRPr="00000000">
      <w:pPr>
        <w:contextualSpacing w:val="0"/>
      </w:pPr>
      <w:r w:rsidDel="00000000" w:rsidR="00000000" w:rsidRPr="00000000">
        <w:rPr>
          <w:rtl w:val="0"/>
        </w:rPr>
        <w:t xml:space="preserve">ldi r16, 28</w:t>
      </w:r>
    </w:p>
    <w:p w:rsidR="00000000" w:rsidDel="00000000" w:rsidP="00000000" w:rsidRDefault="00000000" w:rsidRPr="00000000">
      <w:pPr>
        <w:contextualSpacing w:val="0"/>
      </w:pPr>
      <w:r w:rsidDel="00000000" w:rsidR="00000000" w:rsidRPr="00000000">
        <w:rPr>
          <w:rtl w:val="0"/>
        </w:rPr>
        <w:t xml:space="preserve">ldi r17, low(-352)</w:t>
      </w:r>
    </w:p>
    <w:p w:rsidR="00000000" w:rsidDel="00000000" w:rsidP="00000000" w:rsidRDefault="00000000" w:rsidRPr="00000000">
      <w:pPr>
        <w:contextualSpacing w:val="0"/>
      </w:pPr>
      <w:r w:rsidDel="00000000" w:rsidR="00000000" w:rsidRPr="00000000">
        <w:rPr>
          <w:rtl w:val="0"/>
        </w:rPr>
        <w:t xml:space="preserve">ldi r18, high(-352)</w:t>
      </w:r>
    </w:p>
    <w:p w:rsidR="00000000" w:rsidDel="00000000" w:rsidP="00000000" w:rsidRDefault="00000000" w:rsidRPr="00000000">
      <w:pPr>
        <w:contextualSpacing w:val="0"/>
      </w:pPr>
      <w:r w:rsidDel="00000000" w:rsidR="00000000" w:rsidRPr="00000000">
        <w:rPr>
          <w:rtl w:val="0"/>
        </w:rPr>
        <w:t xml:space="preserve">mul r16, r17</w:t>
      </w:r>
    </w:p>
    <w:p w:rsidR="00000000" w:rsidDel="00000000" w:rsidP="00000000" w:rsidRDefault="00000000" w:rsidRPr="00000000">
      <w:pPr>
        <w:contextualSpacing w:val="0"/>
      </w:pPr>
      <w:r w:rsidDel="00000000" w:rsidR="00000000" w:rsidRPr="00000000">
        <w:rPr>
          <w:rtl w:val="0"/>
        </w:rPr>
        <w:t xml:space="preserve">mov r25, r0</w:t>
      </w:r>
    </w:p>
    <w:p w:rsidR="00000000" w:rsidDel="00000000" w:rsidP="00000000" w:rsidRDefault="00000000" w:rsidRPr="00000000">
      <w:pPr>
        <w:contextualSpacing w:val="0"/>
      </w:pPr>
      <w:r w:rsidDel="00000000" w:rsidR="00000000" w:rsidRPr="00000000">
        <w:rPr>
          <w:rtl w:val="0"/>
        </w:rPr>
        <w:t xml:space="preserve">mov r26, r1</w:t>
      </w:r>
    </w:p>
    <w:p w:rsidR="00000000" w:rsidDel="00000000" w:rsidP="00000000" w:rsidRDefault="00000000" w:rsidRPr="00000000">
      <w:pPr>
        <w:contextualSpacing w:val="0"/>
      </w:pPr>
      <w:r w:rsidDel="00000000" w:rsidR="00000000" w:rsidRPr="00000000">
        <w:rPr>
          <w:rtl w:val="0"/>
        </w:rPr>
        <w:t xml:space="preserve">mulsu r18, r16</w:t>
      </w:r>
    </w:p>
    <w:p w:rsidR="00000000" w:rsidDel="00000000" w:rsidP="00000000" w:rsidRDefault="00000000" w:rsidRPr="00000000">
      <w:pPr>
        <w:contextualSpacing w:val="0"/>
      </w:pPr>
      <w:r w:rsidDel="00000000" w:rsidR="00000000" w:rsidRPr="00000000">
        <w:rPr>
          <w:rtl w:val="0"/>
        </w:rPr>
        <w:t xml:space="preserve">adc r26, r0</w:t>
      </w:r>
    </w:p>
    <w:p w:rsidR="00000000" w:rsidDel="00000000" w:rsidP="00000000" w:rsidRDefault="00000000" w:rsidRPr="00000000">
      <w:pPr>
        <w:contextualSpacing w:val="0"/>
      </w:pPr>
      <w:r w:rsidDel="00000000" w:rsidR="00000000" w:rsidRPr="00000000">
        <w:rPr>
          <w:rtl w:val="0"/>
        </w:rPr>
        <w:t xml:space="preserve">end: rjmp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26. 1 Minimally modify the code below to add two numbers (in r17:r16 and r19:r18) when the result is bigger than 255.</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b w:val="1"/>
          <w:rtl w:val="0"/>
        </w:rPr>
        <w:t xml:space="preserve">ldi r16, 1</w:t>
      </w:r>
    </w:p>
    <w:p w:rsidR="00000000" w:rsidDel="00000000" w:rsidP="00000000" w:rsidRDefault="00000000" w:rsidRPr="00000000">
      <w:pPr>
        <w:spacing w:line="276" w:lineRule="auto"/>
        <w:contextualSpacing w:val="0"/>
      </w:pPr>
      <w:r w:rsidDel="00000000" w:rsidR="00000000" w:rsidRPr="00000000">
        <w:rPr>
          <w:b w:val="1"/>
          <w:rtl w:val="0"/>
        </w:rPr>
        <w:t xml:space="preserve">ldi r17, 0</w:t>
      </w:r>
    </w:p>
    <w:p w:rsidR="00000000" w:rsidDel="00000000" w:rsidP="00000000" w:rsidRDefault="00000000" w:rsidRPr="00000000">
      <w:pPr>
        <w:spacing w:line="276" w:lineRule="auto"/>
        <w:contextualSpacing w:val="0"/>
      </w:pPr>
      <w:r w:rsidDel="00000000" w:rsidR="00000000" w:rsidRPr="00000000">
        <w:rPr>
          <w:b w:val="1"/>
          <w:rtl w:val="0"/>
        </w:rPr>
        <w:t xml:space="preserve">ldi r18, 255</w:t>
      </w:r>
    </w:p>
    <w:p w:rsidR="00000000" w:rsidDel="00000000" w:rsidP="00000000" w:rsidRDefault="00000000" w:rsidRPr="00000000">
      <w:pPr>
        <w:spacing w:line="276" w:lineRule="auto"/>
        <w:contextualSpacing w:val="0"/>
      </w:pPr>
      <w:r w:rsidDel="00000000" w:rsidR="00000000" w:rsidRPr="00000000">
        <w:rPr>
          <w:b w:val="1"/>
          <w:rtl w:val="0"/>
        </w:rPr>
        <w:t xml:space="preserve">ldi r19, 0</w:t>
      </w:r>
    </w:p>
    <w:p w:rsidR="00000000" w:rsidDel="00000000" w:rsidP="00000000" w:rsidRDefault="00000000" w:rsidRPr="00000000">
      <w:pPr>
        <w:spacing w:line="276" w:lineRule="auto"/>
        <w:contextualSpacing w:val="0"/>
      </w:pPr>
      <w:r w:rsidDel="00000000" w:rsidR="00000000" w:rsidRPr="00000000">
        <w:rPr>
          <w:b w:val="1"/>
          <w:rtl w:val="0"/>
        </w:rPr>
        <w:t xml:space="preserve">add r16, r18</w:t>
      </w:r>
    </w:p>
    <w:p w:rsidR="00000000" w:rsidDel="00000000" w:rsidP="00000000" w:rsidRDefault="00000000" w:rsidRPr="00000000">
      <w:pPr>
        <w:spacing w:line="276" w:lineRule="auto"/>
        <w:contextualSpacing w:val="0"/>
      </w:pPr>
      <w:r w:rsidDel="00000000" w:rsidR="00000000" w:rsidRPr="00000000">
        <w:rPr>
          <w:b w:val="1"/>
          <w:rtl w:val="0"/>
        </w:rPr>
        <w:t xml:space="preserve">add r17, r19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 ‘add r17, r19’ -&gt; ‘adc r17, r19’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26.2 Write AVR code to add two 32 bits values?(Using R16-R23 to hold all values.)</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a = 0x00000100</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b = 0x002000FF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ldi r16, 0x00</w:t>
      </w:r>
    </w:p>
    <w:p w:rsidR="00000000" w:rsidDel="00000000" w:rsidP="00000000" w:rsidRDefault="00000000" w:rsidRPr="00000000">
      <w:pPr>
        <w:contextualSpacing w:val="0"/>
      </w:pPr>
      <w:r w:rsidDel="00000000" w:rsidR="00000000" w:rsidRPr="00000000">
        <w:rPr>
          <w:rtl w:val="0"/>
        </w:rPr>
        <w:t xml:space="preserve">ldi r17, 0x01</w:t>
      </w:r>
    </w:p>
    <w:p w:rsidR="00000000" w:rsidDel="00000000" w:rsidP="00000000" w:rsidRDefault="00000000" w:rsidRPr="00000000">
      <w:pPr>
        <w:contextualSpacing w:val="0"/>
      </w:pPr>
      <w:r w:rsidDel="00000000" w:rsidR="00000000" w:rsidRPr="00000000">
        <w:rPr>
          <w:rtl w:val="0"/>
        </w:rPr>
        <w:t xml:space="preserve">ldi r18, 0x00</w:t>
      </w:r>
    </w:p>
    <w:p w:rsidR="00000000" w:rsidDel="00000000" w:rsidP="00000000" w:rsidRDefault="00000000" w:rsidRPr="00000000">
      <w:pPr>
        <w:contextualSpacing w:val="0"/>
      </w:pPr>
      <w:r w:rsidDel="00000000" w:rsidR="00000000" w:rsidRPr="00000000">
        <w:rPr>
          <w:rtl w:val="0"/>
        </w:rPr>
        <w:t xml:space="preserve">ldi r19, 0x00</w:t>
        <w:br w:type="textWrapping"/>
        <w:t xml:space="preserve">ldi r20, 0xFF</w:t>
      </w:r>
    </w:p>
    <w:p w:rsidR="00000000" w:rsidDel="00000000" w:rsidP="00000000" w:rsidRDefault="00000000" w:rsidRPr="00000000">
      <w:pPr>
        <w:contextualSpacing w:val="0"/>
      </w:pPr>
      <w:r w:rsidDel="00000000" w:rsidR="00000000" w:rsidRPr="00000000">
        <w:rPr>
          <w:rtl w:val="0"/>
        </w:rPr>
        <w:t xml:space="preserve">ldi r21, 0x00</w:t>
      </w:r>
    </w:p>
    <w:p w:rsidR="00000000" w:rsidDel="00000000" w:rsidP="00000000" w:rsidRDefault="00000000" w:rsidRPr="00000000">
      <w:pPr>
        <w:contextualSpacing w:val="0"/>
      </w:pPr>
      <w:r w:rsidDel="00000000" w:rsidR="00000000" w:rsidRPr="00000000">
        <w:rPr>
          <w:rtl w:val="0"/>
        </w:rPr>
        <w:t xml:space="preserve">ldi r22, 0x20</w:t>
      </w:r>
    </w:p>
    <w:p w:rsidR="00000000" w:rsidDel="00000000" w:rsidP="00000000" w:rsidRDefault="00000000" w:rsidRPr="00000000">
      <w:pPr>
        <w:contextualSpacing w:val="0"/>
      </w:pPr>
      <w:r w:rsidDel="00000000" w:rsidR="00000000" w:rsidRPr="00000000">
        <w:rPr>
          <w:rtl w:val="0"/>
        </w:rPr>
        <w:t xml:space="preserve">ldi r23, 0x00</w:t>
      </w:r>
    </w:p>
    <w:p w:rsidR="00000000" w:rsidDel="00000000" w:rsidP="00000000" w:rsidRDefault="00000000" w:rsidRPr="00000000">
      <w:pPr>
        <w:contextualSpacing w:val="0"/>
      </w:pPr>
      <w:r w:rsidDel="00000000" w:rsidR="00000000" w:rsidRPr="00000000">
        <w:rPr>
          <w:rtl w:val="0"/>
        </w:rPr>
        <w:t xml:space="preserve">add r16, r20</w:t>
      </w:r>
    </w:p>
    <w:p w:rsidR="00000000" w:rsidDel="00000000" w:rsidP="00000000" w:rsidRDefault="00000000" w:rsidRPr="00000000">
      <w:pPr>
        <w:contextualSpacing w:val="0"/>
      </w:pPr>
      <w:r w:rsidDel="00000000" w:rsidR="00000000" w:rsidRPr="00000000">
        <w:rPr>
          <w:rtl w:val="0"/>
        </w:rPr>
        <w:t xml:space="preserve">adc r17, r21</w:t>
      </w:r>
    </w:p>
    <w:p w:rsidR="00000000" w:rsidDel="00000000" w:rsidP="00000000" w:rsidRDefault="00000000" w:rsidRPr="00000000">
      <w:pPr>
        <w:contextualSpacing w:val="0"/>
      </w:pPr>
      <w:r w:rsidDel="00000000" w:rsidR="00000000" w:rsidRPr="00000000">
        <w:rPr>
          <w:rtl w:val="0"/>
        </w:rPr>
        <w:t xml:space="preserve">adc r18, r22</w:t>
      </w:r>
    </w:p>
    <w:p w:rsidR="00000000" w:rsidDel="00000000" w:rsidP="00000000" w:rsidRDefault="00000000" w:rsidRPr="00000000">
      <w:pPr>
        <w:contextualSpacing w:val="0"/>
      </w:pPr>
      <w:r w:rsidDel="00000000" w:rsidR="00000000" w:rsidRPr="00000000">
        <w:rPr>
          <w:rtl w:val="0"/>
        </w:rPr>
        <w:t xml:space="preserve">adc r19, r23</w:t>
      </w: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27. Please complete the following table with instructions used for each operation.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2"/>
        <w:bidi w:val="0"/>
        <w:tblW w:w="913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260"/>
        <w:gridCol w:w="1335"/>
        <w:gridCol w:w="1125"/>
        <w:gridCol w:w="1095"/>
        <w:gridCol w:w="1290"/>
        <w:gridCol w:w="1425"/>
        <w:tblGridChange w:id="0">
          <w:tblGrid>
            <w:gridCol w:w="1605"/>
            <w:gridCol w:w="1260"/>
            <w:gridCol w:w="1335"/>
            <w:gridCol w:w="1125"/>
            <w:gridCol w:w="1095"/>
            <w:gridCol w:w="1290"/>
            <w:gridCol w:w="14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spacing w:line="276" w:lineRule="auto"/>
              <w:contextualSpacing w:val="0"/>
            </w:pPr>
            <w:r w:rsidDel="00000000" w:rsidR="00000000" w:rsidRPr="00000000">
              <w:rPr>
                <w:b w:val="1"/>
                <w:rtl w:val="0"/>
              </w:rPr>
              <w:t xml:space="preserve">Instructions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spacing w:line="276" w:lineRule="auto"/>
              <w:contextualSpacing w:val="0"/>
            </w:pPr>
            <w:r w:rsidDel="00000000" w:rsidR="00000000" w:rsidRPr="00000000">
              <w:rPr>
                <w:b w:val="1"/>
                <w:rtl w:val="0"/>
              </w:rPr>
              <w:t xml:space="preserve">Registers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spacing w:line="276" w:lineRule="auto"/>
              <w:contextualSpacing w:val="0"/>
            </w:pPr>
            <w:r w:rsidDel="00000000" w:rsidR="00000000" w:rsidRPr="00000000">
              <w:rPr>
                <w:b w:val="1"/>
                <w:rtl w:val="0"/>
              </w:rPr>
              <w:t xml:space="preserve">Stack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spacing w:line="276" w:lineRule="auto"/>
              <w:contextualSpacing w:val="0"/>
            </w:pPr>
            <w:r w:rsidDel="00000000" w:rsidR="00000000" w:rsidRPr="00000000">
              <w:rPr>
                <w:b w:val="1"/>
                <w:rtl w:val="0"/>
              </w:rPr>
              <w:t xml:space="preserve">Data Memory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spacing w:line="276" w:lineRule="auto"/>
              <w:contextualSpacing w:val="0"/>
            </w:pPr>
            <w:r w:rsidDel="00000000" w:rsidR="00000000" w:rsidRPr="00000000">
              <w:rPr>
                <w:b w:val="1"/>
                <w:rtl w:val="0"/>
              </w:rPr>
              <w:t xml:space="preserve">Program Memory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spacing w:line="276" w:lineRule="auto"/>
              <w:contextualSpacing w:val="0"/>
            </w:pPr>
            <w:r w:rsidDel="00000000" w:rsidR="00000000" w:rsidRPr="00000000">
              <w:rPr>
                <w:b w:val="1"/>
                <w:rtl w:val="0"/>
              </w:rPr>
              <w:t xml:space="preserve">Separate IO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spacing w:line="276" w:lineRule="auto"/>
              <w:contextualSpacing w:val="0"/>
            </w:pPr>
            <w:r w:rsidDel="00000000" w:rsidR="00000000" w:rsidRPr="00000000">
              <w:rPr>
                <w:b w:val="1"/>
                <w:rtl w:val="0"/>
              </w:rPr>
              <w:t xml:space="preserve">Memory-Mapped 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spacing w:line="276" w:lineRule="auto"/>
              <w:contextualSpacing w:val="0"/>
            </w:pPr>
            <w:r w:rsidDel="00000000" w:rsidR="00000000" w:rsidRPr="00000000">
              <w:rPr>
                <w:b w:val="1"/>
                <w:rtl w:val="0"/>
              </w:rPr>
              <w:t xml:space="preserve">Initialize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clr/ser</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t xml:space="preserve">ldi YH, high(RAMEND)</w:t>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t xml:space="preserve">low</w:t>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t xml:space="preserve">out SPH, YH</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pPr>
            <w:commentRangeStart w:id="79"/>
            <w:commentRangeStart w:id="80"/>
            <w:r w:rsidDel="00000000" w:rsidR="00000000" w:rsidRPr="00000000">
              <w:rPr>
                <w:rtl w:val="0"/>
              </w:rPr>
              <w:t xml:space="preserve">.dseg</w:t>
            </w:r>
            <w:commentRangeEnd w:id="79"/>
            <w:r w:rsidDel="00000000" w:rsidR="00000000" w:rsidRPr="00000000">
              <w:commentReference w:id="79"/>
            </w:r>
            <w:commentRangeEnd w:id="80"/>
            <w:r w:rsidDel="00000000" w:rsidR="00000000" w:rsidRPr="00000000">
              <w:commentReference w:id="80"/>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t xml:space="preserve">.byte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pPr>
            <w:commentRangeStart w:id="81"/>
            <w:r w:rsidDel="00000000" w:rsidR="00000000" w:rsidRPr="00000000">
              <w:rPr>
                <w:rtl w:val="0"/>
              </w:rPr>
              <w:t xml:space="preserve">.cseg</w:t>
            </w:r>
          </w:p>
          <w:p w:rsidR="00000000" w:rsidDel="00000000" w:rsidP="00000000" w:rsidRDefault="00000000" w:rsidRPr="00000000">
            <w:pPr>
              <w:spacing w:line="276" w:lineRule="auto"/>
              <w:contextualSpacing w:val="0"/>
            </w:pPr>
            <w:r w:rsidDel="00000000" w:rsidR="00000000" w:rsidRPr="00000000">
              <w:rPr>
                <w:rtl w:val="0"/>
              </w:rPr>
              <w:t xml:space="preserve">.db</w:t>
            </w:r>
          </w:p>
          <w:p w:rsidR="00000000" w:rsidDel="00000000" w:rsidP="00000000" w:rsidRDefault="00000000" w:rsidRPr="00000000">
            <w:pPr>
              <w:spacing w:line="276" w:lineRule="auto"/>
              <w:contextualSpacing w:val="0"/>
            </w:pPr>
            <w:r w:rsidDel="00000000" w:rsidR="00000000" w:rsidRPr="00000000">
              <w:rPr>
                <w:rtl w:val="0"/>
              </w:rPr>
              <w:t xml:space="preserve">.dw</w:t>
            </w:r>
            <w:commentRangeEnd w:id="81"/>
            <w:r w:rsidDel="00000000" w:rsidR="00000000" w:rsidRPr="00000000">
              <w:commentReference w:id="81"/>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pPr>
            <w:commentRangeStart w:id="82"/>
            <w:r w:rsidDel="00000000" w:rsidR="00000000" w:rsidRPr="00000000">
              <w:rPr>
                <w:b w:val="1"/>
                <w:color w:val="cc0000"/>
                <w:rtl w:val="0"/>
              </w:rPr>
              <w:t xml:space="preserve">output:</w:t>
            </w:r>
            <w:r w:rsidDel="00000000" w:rsidR="00000000" w:rsidRPr="00000000">
              <w:rPr>
                <w:color w:val="cc0000"/>
                <w:rtl w:val="0"/>
              </w:rPr>
              <w:t xml:space="preserve"> ser r16</w:t>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color w:val="cc0000"/>
                <w:rtl w:val="0"/>
              </w:rPr>
              <w:t xml:space="preserve">out DDRx, r16</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b w:val="1"/>
                <w:color w:val="cc0000"/>
                <w:rtl w:val="0"/>
              </w:rPr>
              <w:t xml:space="preserve">input:</w:t>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color w:val="cc0000"/>
                <w:rtl w:val="0"/>
              </w:rPr>
              <w:t xml:space="preserve">clr r16</w:t>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color w:val="cc0000"/>
                <w:rtl w:val="0"/>
              </w:rPr>
              <w:t xml:space="preserve">sts DDRx, r16</w:t>
            </w:r>
            <w:commentRangeEnd w:id="82"/>
            <w:r w:rsidDel="00000000" w:rsidR="00000000" w:rsidRPr="00000000">
              <w:commentReference w:id="82"/>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spacing w:line="276" w:lineRule="auto"/>
              <w:contextualSpacing w:val="0"/>
            </w:pPr>
            <w:r w:rsidDel="00000000" w:rsidR="00000000" w:rsidRPr="00000000">
              <w:rPr>
                <w:b w:val="1"/>
                <w:rtl w:val="0"/>
              </w:rPr>
              <w:t xml:space="preserve">Write to</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ld, ldi, lds</w:t>
            </w:r>
            <w:ins w:author="Damian Ridgwell" w:id="1" w:date="2015-06-17T12:52:15Z">
              <w:r w:rsidDel="00000000" w:rsidR="00000000" w:rsidRPr="00000000">
                <w:rPr>
                  <w:rtl w:val="0"/>
                </w:rPr>
                <w:t xml:space="preserve">, ldd, mov</w:t>
              </w:r>
            </w:ins>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t xml:space="preserve">push</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t xml:space="preserve">st/sts</w:t>
            </w:r>
            <w:ins w:author="Damian Ridgwell" w:id="2" w:date="2015-06-17T12:52:48Z">
              <w:r w:rsidDel="00000000" w:rsidR="00000000" w:rsidRPr="00000000">
                <w:rPr>
                  <w:rtl w:val="0"/>
                </w:rPr>
                <w:t xml:space="preserve">/std</w:t>
              </w:r>
            </w:ins>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t xml:space="preserve">spm</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t xml:space="preserve">out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pPr>
            <w:del w:author="Damian Ridgwell" w:id="3" w:date="2015-06-17T12:58:26Z">
              <w:r w:rsidDel="00000000" w:rsidR="00000000" w:rsidRPr="00000000">
                <w:rPr>
                  <w:rtl w:val="0"/>
                </w:rPr>
                <w:delText xml:space="preserve">st/</w:delText>
              </w:r>
            </w:del>
            <w:r w:rsidDel="00000000" w:rsidR="00000000" w:rsidRPr="00000000">
              <w:rPr>
                <w:rtl w:val="0"/>
              </w:rPr>
              <w:t xml:space="preserve">sts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spacing w:line="276" w:lineRule="auto"/>
              <w:contextualSpacing w:val="0"/>
            </w:pPr>
            <w:r w:rsidDel="00000000" w:rsidR="00000000" w:rsidRPr="00000000">
              <w:rPr>
                <w:b w:val="1"/>
                <w:rtl w:val="0"/>
              </w:rPr>
              <w:t xml:space="preserve">Read from</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mov </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t xml:space="preserve">pop</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t xml:space="preserve">ld/lds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t xml:space="preserve">lpm</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t xml:space="preserve">in</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pPr>
            <w:del w:author="Damian Ridgwell" w:id="4" w:date="2015-06-17T12:58:32Z">
              <w:r w:rsidDel="00000000" w:rsidR="00000000" w:rsidRPr="00000000">
                <w:rPr>
                  <w:rtl w:val="0"/>
                </w:rPr>
                <w:delText xml:space="preserve">ld/</w:delText>
              </w:r>
            </w:del>
            <w:r w:rsidDel="00000000" w:rsidR="00000000" w:rsidRPr="00000000">
              <w:rPr>
                <w:rtl w:val="0"/>
              </w:rPr>
              <w:t xml:space="preserve">lds</w:t>
            </w:r>
          </w:p>
        </w:tc>
      </w:tr>
    </w:tbl>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28. How do you setup a port to act as an input port or as an output port in AVR?</w:t>
      </w:r>
      <w:r w:rsidDel="00000000" w:rsidR="00000000" w:rsidRPr="00000000">
        <w:rPr>
          <w:rFonts w:ascii="Trebuchet MS" w:cs="Trebuchet MS" w:eastAsia="Trebuchet MS" w:hAnsi="Trebuchet MS"/>
          <w:b w:val="1"/>
          <w:color w:val="434343"/>
          <w:rtl w:val="0"/>
        </w:rPr>
        <w:t xml:space="preserve"> What instructions are used to read from an I/O port? What instructions are used to write to an I/O port?</w:t>
      </w: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434343"/>
          <w:rtl w:val="0"/>
        </w:rPr>
        <w:t xml:space="preserve">Input = 0000 0000  (clr makes a register all 0s)</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434343"/>
          <w:rtl w:val="0"/>
        </w:rPr>
        <w:t xml:space="preserve">Output = 1111 1111 (ser makes a register all 1s)</w:t>
      </w:r>
    </w:p>
    <w:p w:rsidR="00000000" w:rsidDel="00000000" w:rsidP="00000000" w:rsidRDefault="00000000" w:rsidRPr="00000000">
      <w:pPr>
        <w:spacing w:before="160" w:line="276" w:lineRule="auto"/>
        <w:contextualSpacing w:val="0"/>
      </w:pPr>
      <w:r w:rsidDel="00000000" w:rsidR="00000000" w:rsidRPr="00000000">
        <w:rPr>
          <w:rFonts w:ascii="Arial Unicode MS" w:cs="Arial Unicode MS" w:eastAsia="Arial Unicode MS" w:hAnsi="Arial Unicode MS"/>
          <w:color w:val="434343"/>
          <w:rtl w:val="0"/>
        </w:rPr>
        <w:t xml:space="preserve">DDRx = Data direction register (X ← whatever port e.g. A B C D etc)</w:t>
      </w:r>
    </w:p>
    <w:p w:rsidR="00000000" w:rsidDel="00000000" w:rsidP="00000000" w:rsidRDefault="00000000" w:rsidRPr="00000000">
      <w:pPr>
        <w:spacing w:before="160"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Input port:</w:t>
        <w:tab/>
        <w:tab/>
        <w:tab/>
        <w:t xml:space="preserve">Output </w:t>
      </w:r>
      <w:r w:rsidDel="00000000" w:rsidR="00000000" w:rsidRPr="00000000">
        <w:rPr>
          <w:rtl w:val="0"/>
        </w:rPr>
        <w:t xml:space="preserve">port</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clr temp</w:t>
        <w:tab/>
        <w:tab/>
        <w:tab/>
        <w:t xml:space="preserve">ser temp</w:t>
      </w:r>
    </w:p>
    <w:p w:rsidR="00000000" w:rsidDel="00000000" w:rsidP="00000000" w:rsidRDefault="00000000" w:rsidRPr="00000000">
      <w:pPr>
        <w:spacing w:line="276" w:lineRule="auto"/>
        <w:contextualSpacing w:val="0"/>
      </w:pPr>
      <w:r w:rsidDel="00000000" w:rsidR="00000000" w:rsidRPr="00000000">
        <w:rPr>
          <w:rtl w:val="0"/>
        </w:rPr>
        <w:t xml:space="preserve">out DDRx, temp</w:t>
        <w:tab/>
        <w:tab/>
        <w:t xml:space="preserve">out DDRx, temp</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IN/OUT are used to read to the first (64?) of I/O ports, and STS/LDS are used to read/write from the other ports.  </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29. Consider the following example AVR code segment:</w:t>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2598249" cy="3624263"/>
            <wp:effectExtent b="0" l="0" r="0" t="0"/>
            <wp:docPr descr="Screen Shot 2014-06-25 at 6.27.40 PM.png" id="1" name="image14.png"/>
            <a:graphic>
              <a:graphicData uri="http://schemas.openxmlformats.org/drawingml/2006/picture">
                <pic:pic>
                  <pic:nvPicPr>
                    <pic:cNvPr descr="Screen Shot 2014-06-25 at 6.27.40 PM.png" id="0" name="image14.png"/>
                    <pic:cNvPicPr preferRelativeResize="0"/>
                  </pic:nvPicPr>
                  <pic:blipFill>
                    <a:blip r:embed="rId10"/>
                    <a:srcRect b="0" l="0" r="0" t="0"/>
                    <a:stretch>
                      <a:fillRect/>
                    </a:stretch>
                  </pic:blipFill>
                  <pic:spPr>
                    <a:xfrm>
                      <a:off x="0" y="0"/>
                      <a:ext cx="2598249" cy="3624263"/>
                    </a:xfrm>
                    <a:prstGeom prst="rect"/>
                    <a:ln/>
                  </pic:spPr>
                </pic:pic>
              </a:graphicData>
            </a:graphic>
          </wp:inline>
        </w:drawing>
      </w: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What are the values of r28, r29, SPL and SPH:</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From m2560def.inc:</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.equ    RAMEND  = </w:t>
      </w:r>
      <w:commentRangeStart w:id="83"/>
      <w:r w:rsidDel="00000000" w:rsidR="00000000" w:rsidRPr="00000000">
        <w:rPr>
          <w:rFonts w:ascii="Trebuchet MS" w:cs="Trebuchet MS" w:eastAsia="Trebuchet MS" w:hAnsi="Trebuchet MS"/>
          <w:color w:val="666666"/>
          <w:rtl w:val="0"/>
        </w:rPr>
        <w:t xml:space="preserve">0x21ff</w:t>
      </w:r>
      <w:commentRangeEnd w:id="83"/>
      <w:r w:rsidDel="00000000" w:rsidR="00000000" w:rsidRPr="00000000">
        <w:commentReference w:id="83"/>
      </w:r>
      <w:r w:rsidDel="00000000" w:rsidR="00000000" w:rsidRPr="00000000">
        <w:rPr>
          <w:rFonts w:ascii="Trebuchet MS" w:cs="Trebuchet MS" w:eastAsia="Trebuchet MS" w:hAnsi="Trebuchet MS"/>
          <w:color w:val="666666"/>
          <w:rtl w:val="0"/>
        </w:rPr>
        <w:t xml:space="preserve"> (end of internal SRAM)</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.equ    XRAMEND = 0xffff (end of external SRAM)</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#pragma AVRPART MEMORY INT_SRAM SIZE 8192</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#pragma AVRPART MEMORY INT_SRAM START_ADDR 0x200</w:t>
      </w:r>
    </w:p>
    <w:p w:rsidR="00000000" w:rsidDel="00000000" w:rsidP="00000000" w:rsidRDefault="00000000" w:rsidRPr="00000000">
      <w:pPr>
        <w:spacing w:before="160" w:line="276" w:lineRule="auto"/>
        <w:contextualSpacing w:val="0"/>
      </w:pP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a) after line “LDI r28,low(RAMEND)”?</w:t>
      </w:r>
      <w:r w:rsidDel="00000000" w:rsidR="00000000" w:rsidRPr="00000000">
        <w:rPr>
          <w:rtl w:val="0"/>
        </w:rPr>
      </w:r>
    </w:p>
    <w:tbl>
      <w:tblPr>
        <w:tblStyle w:val="Table3"/>
        <w:bidi w:val="0"/>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937007874016"/>
        <w:gridCol w:w="850.3937007874016"/>
        <w:gridCol w:w="850.3937007874016"/>
        <w:gridCol w:w="850.3937007874016"/>
        <w:tblGridChange w:id="0">
          <w:tblGrid>
            <w:gridCol w:w="850.3937007874016"/>
            <w:gridCol w:w="850.3937007874016"/>
            <w:gridCol w:w="850.3937007874016"/>
            <w:gridCol w:w="850.3937007874016"/>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r28</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r29</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SPL</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SPH</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0xFF</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0x</w:t>
            </w:r>
            <w:r w:rsidDel="00000000" w:rsidR="00000000" w:rsidRPr="00000000">
              <w:rPr>
                <w:rtl w:val="0"/>
              </w:rPr>
              <w:t xml:space="preserve">21</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0x00</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0x00</w:t>
            </w:r>
          </w:p>
        </w:tc>
      </w:tr>
    </w:tbl>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b) after line “OUT SPL,r28”?</w:t>
      </w:r>
      <w:r w:rsidDel="00000000" w:rsidR="00000000" w:rsidRPr="00000000">
        <w:rPr>
          <w:rtl w:val="0"/>
        </w:rPr>
      </w:r>
    </w:p>
    <w:tbl>
      <w:tblPr>
        <w:tblStyle w:val="Table4"/>
        <w:bidi w:val="0"/>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937007874016"/>
        <w:gridCol w:w="850.3937007874016"/>
        <w:gridCol w:w="850.3937007874016"/>
        <w:gridCol w:w="850.3937007874016"/>
        <w:tblGridChange w:id="0">
          <w:tblGrid>
            <w:gridCol w:w="850.3937007874016"/>
            <w:gridCol w:w="850.3937007874016"/>
            <w:gridCol w:w="850.3937007874016"/>
            <w:gridCol w:w="850.3937007874016"/>
          </w:tblGrid>
        </w:tblGridChange>
      </w:tblGrid>
      <w:t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t xml:space="preserve">r28</w:t>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t xml:space="preserve">r29</w:t>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t xml:space="preserve">SPL</w:t>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t xml:space="preserve">SPH</w:t>
            </w:r>
          </w:p>
        </w:tc>
      </w:tr>
      <w:t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t xml:space="preserve">0xFF</w:t>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t xml:space="preserve">0x21</w:t>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t xml:space="preserve">0xFF</w:t>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t xml:space="preserve">0x</w:t>
            </w:r>
            <w:r w:rsidDel="00000000" w:rsidR="00000000" w:rsidRPr="00000000">
              <w:rPr>
                <w:rtl w:val="0"/>
              </w:rPr>
              <w:t xml:space="preserve">21</w:t>
            </w:r>
            <w:r w:rsidDel="00000000" w:rsidR="00000000" w:rsidRPr="00000000">
              <w:rPr>
                <w:rtl w:val="0"/>
              </w:rPr>
            </w:r>
          </w:p>
        </w:tc>
      </w:tr>
    </w:tbl>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c) after line “BRGE grade1”?</w:t>
      </w:r>
      <w:r w:rsidDel="00000000" w:rsidR="00000000" w:rsidRPr="00000000">
        <w:rPr>
          <w:rtl w:val="0"/>
        </w:rPr>
      </w:r>
    </w:p>
    <w:tbl>
      <w:tblPr>
        <w:tblStyle w:val="Table5"/>
        <w:bidi w:val="0"/>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937007874016"/>
        <w:gridCol w:w="850.3937007874016"/>
        <w:gridCol w:w="850.3937007874016"/>
        <w:gridCol w:w="850.3937007874016"/>
        <w:tblGridChange w:id="0">
          <w:tblGrid>
            <w:gridCol w:w="850.3937007874016"/>
            <w:gridCol w:w="850.3937007874016"/>
            <w:gridCol w:w="850.3937007874016"/>
            <w:gridCol w:w="850.3937007874016"/>
          </w:tblGrid>
        </w:tblGridChange>
      </w:tblGrid>
      <w:t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t xml:space="preserve">r28</w:t>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t xml:space="preserve">r29</w:t>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t xml:space="preserve">SPL</w:t>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t xml:space="preserve">SPH</w:t>
            </w:r>
          </w:p>
        </w:tc>
      </w:tr>
      <w:t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t xml:space="preserve">0xFF</w:t>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t xml:space="preserve">0x21</w:t>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commentRangeStart w:id="84"/>
            <w:commentRangeStart w:id="85"/>
            <w:commentRangeStart w:id="86"/>
            <w:commentRangeStart w:id="87"/>
            <w:commentRangeStart w:id="88"/>
            <w:commentRangeStart w:id="89"/>
            <w:commentRangeStart w:id="90"/>
            <w:commentRangeStart w:id="91"/>
            <w:commentRangeStart w:id="92"/>
            <w:r w:rsidDel="00000000" w:rsidR="00000000" w:rsidRPr="00000000">
              <w:rPr>
                <w:rtl w:val="0"/>
              </w:rPr>
              <w:t xml:space="preserve">0xF</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t xml:space="preserve">A </w:t>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t xml:space="preserve">0x21</w:t>
            </w:r>
          </w:p>
        </w:tc>
      </w:tr>
    </w:tbl>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d) after line “POP r29”?</w:t>
      </w:r>
      <w:r w:rsidDel="00000000" w:rsidR="00000000" w:rsidRPr="00000000">
        <w:rPr>
          <w:rtl w:val="0"/>
        </w:rPr>
      </w:r>
    </w:p>
    <w:tbl>
      <w:tblPr>
        <w:tblStyle w:val="Table6"/>
        <w:bidi w:val="0"/>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937007874016"/>
        <w:gridCol w:w="850.3937007874016"/>
        <w:gridCol w:w="850.3937007874016"/>
        <w:gridCol w:w="850.3937007874016"/>
        <w:tblGridChange w:id="0">
          <w:tblGrid>
            <w:gridCol w:w="850.3937007874016"/>
            <w:gridCol w:w="850.3937007874016"/>
            <w:gridCol w:w="850.3937007874016"/>
            <w:gridCol w:w="850.3937007874016"/>
          </w:tblGrid>
        </w:tblGridChange>
      </w:tblGrid>
      <w:t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t xml:space="preserve">r28</w:t>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t xml:space="preserve">r29</w:t>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t xml:space="preserve">SPL</w:t>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t xml:space="preserve">SPH</w:t>
            </w:r>
          </w:p>
        </w:tc>
      </w:tr>
      <w:t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t xml:space="preserve">0xFF</w:t>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t xml:space="preserve">0x21</w:t>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commentRangeStart w:id="93"/>
            <w:commentRangeStart w:id="94"/>
            <w:commentRangeStart w:id="95"/>
            <w:r w:rsidDel="00000000" w:rsidR="00000000" w:rsidRPr="00000000">
              <w:rPr>
                <w:rtl w:val="0"/>
              </w:rPr>
              <w:t xml:space="preserve">0xF</w:t>
            </w:r>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r w:rsidDel="00000000" w:rsidR="00000000" w:rsidRPr="00000000">
              <w:rPr>
                <w:rtl w:val="0"/>
              </w:rPr>
              <w:t xml:space="preserve">C</w:t>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tl w:val="0"/>
              </w:rPr>
              <w:t xml:space="preserve">0x21</w:t>
            </w:r>
          </w:p>
        </w:tc>
      </w:tr>
    </w:tbl>
    <w:p w:rsidR="00000000" w:rsidDel="00000000" w:rsidP="00000000" w:rsidRDefault="00000000" w:rsidRPr="00000000">
      <w:pPr>
        <w:spacing w:before="160" w:line="276" w:lineRule="auto"/>
        <w:contextualSpacing w:val="0"/>
      </w:pPr>
      <w:r w:rsidDel="00000000" w:rsidR="00000000" w:rsidRPr="00000000">
        <w:rPr>
          <w:rFonts w:ascii="Times New Roman" w:cs="Times New Roman" w:eastAsia="Times New Roman" w:hAnsi="Times New Roman"/>
          <w:sz w:val="24"/>
          <w:szCs w:val="24"/>
          <w:rtl w:val="0"/>
        </w:rPr>
        <w:t xml:space="preserve">(3 bytes for rcall, 1 byte for each register)</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30. Th</w:t>
      </w:r>
      <w:r w:rsidDel="00000000" w:rsidR="00000000" w:rsidRPr="00000000">
        <w:rPr>
          <w:rFonts w:ascii="Trebuchet MS" w:cs="Trebuchet MS" w:eastAsia="Trebuchet MS" w:hAnsi="Trebuchet MS"/>
          <w:b w:val="1"/>
          <w:color w:val="434343"/>
          <w:rtl w:val="0"/>
        </w:rPr>
        <w:t xml:space="preserve">e EICRA register is used to indicate what condition should be present for external interrupts to occur, and looks like t</w:t>
      </w:r>
      <w:r w:rsidDel="00000000" w:rsidR="00000000" w:rsidRPr="00000000">
        <w:rPr>
          <w:rFonts w:ascii="Trebuchet MS" w:cs="Trebuchet MS" w:eastAsia="Trebuchet MS" w:hAnsi="Trebuchet MS"/>
          <w:b w:val="1"/>
          <w:color w:val="434343"/>
          <w:rtl w:val="0"/>
        </w:rPr>
        <w:t xml:space="preserve">his:</w:t>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943600" cy="838200"/>
            <wp:effectExtent b="0" l="0" r="0" t="0"/>
            <wp:docPr descr="Screen Shot 2014-06-25 at 6.02.11 PM.png" id="3" name="image16.png"/>
            <a:graphic>
              <a:graphicData uri="http://schemas.openxmlformats.org/drawingml/2006/picture">
                <pic:pic>
                  <pic:nvPicPr>
                    <pic:cNvPr descr="Screen Shot 2014-06-25 at 6.02.11 PM.png" id="0" name="image16.png"/>
                    <pic:cNvPicPr preferRelativeResize="0"/>
                  </pic:nvPicPr>
                  <pic:blipFill>
                    <a:blip r:embed="rId11"/>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b w:val="1"/>
          <w:rtl w:val="0"/>
        </w:rPr>
        <w:t xml:space="preserve">where each pair of bits ISCn1 and ISCn0 mean the following for INTn:</w:t>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943600" cy="1447800"/>
            <wp:effectExtent b="0" l="0" r="0" t="0"/>
            <wp:docPr descr="Screen Shot 2014-06-25 at 6.02.38 PM.png" id="5" name="image18.png"/>
            <a:graphic>
              <a:graphicData uri="http://schemas.openxmlformats.org/drawingml/2006/picture">
                <pic:pic>
                  <pic:nvPicPr>
                    <pic:cNvPr descr="Screen Shot 2014-06-25 at 6.02.38 PM.png" id="0" name="image18.png"/>
                    <pic:cNvPicPr preferRelativeResize="0"/>
                  </pic:nvPicPr>
                  <pic:blipFill>
                    <a:blip r:embed="rId12"/>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The EIMSK register is used to enable the external interrupts and looks like this:</w:t>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943600" cy="914400"/>
            <wp:effectExtent b="0" l="0" r="0" t="0"/>
            <wp:docPr descr="Screen Shot 2014-06-25 at 6.02.50 PM.png" id="9" name="image22.png"/>
            <a:graphic>
              <a:graphicData uri="http://schemas.openxmlformats.org/drawingml/2006/picture">
                <pic:pic>
                  <pic:nvPicPr>
                    <pic:cNvPr descr="Screen Shot 2014-06-25 at 6.02.50 PM.png" id="0" name="image22.png"/>
                    <pic:cNvPicPr preferRelativeResize="0"/>
                  </pic:nvPicPr>
                  <pic:blipFill>
                    <a:blip r:embed="rId13"/>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In “m64def.inc”, the values in these registers have been defined to their bit value. e.g., ISC00 = 0, ISC11=3 and INT2=2. Knowing this, examine the following code:</w:t>
      </w:r>
    </w:p>
    <w:p w:rsidR="00000000" w:rsidDel="00000000" w:rsidP="00000000" w:rsidRDefault="00000000" w:rsidRPr="00000000">
      <w:pPr>
        <w:spacing w:before="160" w:line="276" w:lineRule="auto"/>
        <w:contextualSpacing w:val="0"/>
      </w:pP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a) What is the value (in binary) that is written to the EICRA register?</w:t>
      </w:r>
    </w:p>
    <w:p w:rsidR="00000000" w:rsidDel="00000000" w:rsidP="00000000" w:rsidRDefault="00000000" w:rsidRPr="00000000">
      <w:pPr>
        <w:spacing w:before="160" w:line="276" w:lineRule="auto"/>
        <w:contextualSpacing w:val="0"/>
      </w:pPr>
      <w:r w:rsidDel="00000000" w:rsidR="00000000" w:rsidRPr="00000000">
        <w:rPr>
          <w:rtl w:val="0"/>
        </w:rPr>
        <w:t xml:space="preserve">The instruction basically ORs together a bunch of values which are shifted left by various amounts (for example, ISC00 = 0, ISC11 = 3)</w:t>
        <w:br w:type="textWrapping"/>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-380999</wp:posOffset>
            </wp:positionH>
            <wp:positionV relativeFrom="paragraph">
              <wp:posOffset>619125</wp:posOffset>
            </wp:positionV>
            <wp:extent cx="5943600" cy="1143000"/>
            <wp:effectExtent b="0" l="0" r="0" t="0"/>
            <wp:wrapSquare wrapText="bothSides" distB="114300" distT="114300" distL="114300" distR="114300"/>
            <wp:docPr descr="Screen Shot 2014-06-25 at 6.03.25 PM.png" id="7" name="image20.png"/>
            <a:graphic>
              <a:graphicData uri="http://schemas.openxmlformats.org/drawingml/2006/picture">
                <pic:pic>
                  <pic:nvPicPr>
                    <pic:cNvPr descr="Screen Shot 2014-06-25 at 6.03.25 PM.png" id="0" name="image20.png"/>
                    <pic:cNvPicPr preferRelativeResize="0"/>
                  </pic:nvPicPr>
                  <pic:blipFill>
                    <a:blip r:embed="rId14"/>
                    <a:srcRect b="0" l="0" r="0" t="0"/>
                    <a:stretch>
                      <a:fillRect/>
                    </a:stretch>
                  </pic:blipFill>
                  <pic:spPr>
                    <a:xfrm>
                      <a:off x="0" y="0"/>
                      <a:ext cx="5943600" cy="1143000"/>
                    </a:xfrm>
                    <a:prstGeom prst="rect"/>
                    <a:ln/>
                  </pic:spPr>
                </pic:pic>
              </a:graphicData>
            </a:graphic>
          </wp:anchor>
        </w:drawing>
      </w:r>
    </w:p>
    <w:tbl>
      <w:tblPr>
        <w:tblStyle w:val="Table7"/>
        <w:bidi w:val="0"/>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937007874016"/>
        <w:gridCol w:w="850.3937007874016"/>
        <w:gridCol w:w="850.3937007874016"/>
        <w:gridCol w:w="850.3937007874016"/>
        <w:gridCol w:w="850.3937007874016"/>
        <w:gridCol w:w="850.3937007874016"/>
        <w:gridCol w:w="850.3937007874016"/>
        <w:gridCol w:w="850.3937007874016"/>
        <w:tblGridChange w:id="0">
          <w:tblGrid>
            <w:gridCol w:w="850.3937007874016"/>
            <w:gridCol w:w="850.3937007874016"/>
            <w:gridCol w:w="850.3937007874016"/>
            <w:gridCol w:w="850.3937007874016"/>
            <w:gridCol w:w="850.3937007874016"/>
            <w:gridCol w:w="850.3937007874016"/>
            <w:gridCol w:w="850.3937007874016"/>
            <w:gridCol w:w="850.3937007874016"/>
          </w:tblGrid>
        </w:tblGridChange>
      </w:tblGrid>
      <w:tr>
        <w:trPr>
          <w:trHeight w:val="4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ISC31</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ISC30</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ISC21</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ISC20</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ISC11</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ISC10</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ISC01</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ISC00</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0</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0</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1</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1</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0</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0</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1</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0</w:t>
            </w:r>
          </w:p>
        </w:tc>
      </w:tr>
    </w:tbl>
    <w:p w:rsidR="00000000" w:rsidDel="00000000" w:rsidP="00000000" w:rsidRDefault="00000000" w:rsidRPr="00000000">
      <w:pPr>
        <w:spacing w:line="276" w:lineRule="auto"/>
        <w:contextualSpacing w:val="0"/>
      </w:pPr>
      <w:r w:rsidDel="00000000" w:rsidR="00000000" w:rsidRPr="00000000">
        <w:rPr>
          <w:i w:val="1"/>
          <w:rtl w:val="0"/>
        </w:rPr>
        <w:t xml:space="preserve">Note: Unspecified values are equal to 0</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So, the value stored in temp, and thus written out to EICRA, is 00110010</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b) Why do we use this approach to set up the register values?</w:t>
      </w:r>
    </w:p>
    <w:p w:rsidR="00000000" w:rsidDel="00000000" w:rsidP="00000000" w:rsidRDefault="00000000" w:rsidRPr="00000000">
      <w:pPr>
        <w:spacing w:line="276" w:lineRule="auto"/>
        <w:contextualSpacing w:val="0"/>
      </w:pPr>
      <w:r w:rsidDel="00000000" w:rsidR="00000000" w:rsidRPr="00000000">
        <w:rPr>
          <w:rtl w:val="0"/>
        </w:rPr>
        <w:t xml:space="preserve">To make it clear to somebody reading the code what values, and thus settings, we are assigning for each external interrupt</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c) Which external interrupts can occur, and when will they occur?</w:t>
      </w:r>
    </w:p>
    <w:p w:rsidR="00000000" w:rsidDel="00000000" w:rsidP="00000000" w:rsidRDefault="00000000" w:rsidRPr="00000000">
      <w:pPr>
        <w:spacing w:line="276" w:lineRule="auto"/>
        <w:contextualSpacing w:val="0"/>
      </w:pPr>
      <w:r w:rsidDel="00000000" w:rsidR="00000000" w:rsidRPr="00000000">
        <w:rPr>
          <w:rtl w:val="0"/>
        </w:rPr>
        <w:t xml:space="preserve">External interrupt 0 can occur, triggered by a falling edge signal. External interrupt 2 can occur, triggered by the rising edge of a signal.</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d) What is the difference between the ‘sts’ instruction and the ‘out’ instruction?</w:t>
      </w:r>
    </w:p>
    <w:p w:rsidR="00000000" w:rsidDel="00000000" w:rsidP="00000000" w:rsidRDefault="00000000" w:rsidRPr="00000000">
      <w:pPr>
        <w:spacing w:line="276" w:lineRule="auto"/>
        <w:contextualSpacing w:val="0"/>
      </w:pPr>
      <w:r w:rsidDel="00000000" w:rsidR="00000000" w:rsidRPr="00000000">
        <w:rPr>
          <w:rtl w:val="0"/>
        </w:rPr>
        <w:t xml:space="preserve">sts writes to a memory mapped I/O register, while out is used for I/O ports with designated registers?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STS has access to entire memory space? Yes</w:t>
      </w:r>
    </w:p>
    <w:p w:rsidR="00000000" w:rsidDel="00000000" w:rsidP="00000000" w:rsidRDefault="00000000" w:rsidRPr="00000000">
      <w:pPr>
        <w:spacing w:line="276" w:lineRule="auto"/>
        <w:contextualSpacing w:val="0"/>
      </w:pPr>
      <w:r w:rsidDel="00000000" w:rsidR="00000000" w:rsidRPr="00000000">
        <w:rPr>
          <w:rtl w:val="0"/>
        </w:rPr>
        <w:t xml:space="preserve">OUT has a limited range just inside I/O memory? Yes</w:t>
      </w: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31. This question looks at the registers associated with PORT A. The following tables might help:</w:t>
      </w:r>
    </w:p>
    <w:p w:rsidR="00000000" w:rsidDel="00000000" w:rsidP="00000000" w:rsidRDefault="00000000" w:rsidRPr="00000000">
      <w:pPr>
        <w:spacing w:line="276" w:lineRule="auto"/>
        <w:contextualSpacing w:val="0"/>
      </w:pPr>
      <w:r w:rsidDel="00000000" w:rsidR="00000000" w:rsidRPr="00000000">
        <w:rPr>
          <w:b w:val="1"/>
          <w:rtl w:val="0"/>
        </w:rPr>
        <w:t xml:space="preserve">  </w:t>
      </w:r>
      <w:r w:rsidDel="00000000" w:rsidR="00000000" w:rsidRPr="00000000">
        <w:drawing>
          <wp:inline distB="114300" distT="114300" distL="114300" distR="114300">
            <wp:extent cx="5943600" cy="1955800"/>
            <wp:effectExtent b="0" l="0" r="0" t="0"/>
            <wp:docPr descr="Screen Shot 2014-06-25 at 6.07.24 PM.png" id="8" name="image21.png"/>
            <a:graphic>
              <a:graphicData uri="http://schemas.openxmlformats.org/drawingml/2006/picture">
                <pic:pic>
                  <pic:nvPicPr>
                    <pic:cNvPr descr="Screen Shot 2014-06-25 at 6.07.24 PM.png" id="0" name="image21.png"/>
                    <pic:cNvPicPr preferRelativeResize="0"/>
                  </pic:nvPicPr>
                  <pic:blipFill>
                    <a:blip r:embed="rId15"/>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943600" cy="2222500"/>
            <wp:effectExtent b="0" l="0" r="0" t="0"/>
            <wp:docPr descr="Screen Shot 2014-06-25 at 6.07.27 PM.png" id="6" name="image19.png"/>
            <a:graphic>
              <a:graphicData uri="http://schemas.openxmlformats.org/drawingml/2006/picture">
                <pic:pic>
                  <pic:nvPicPr>
                    <pic:cNvPr descr="Screen Shot 2014-06-25 at 6.07.27 PM.png" id="0" name="image19.png"/>
                    <pic:cNvPicPr preferRelativeResize="0"/>
                  </pic:nvPicPr>
                  <pic:blipFill>
                    <a:blip r:embed="rId1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a) What is the purpose of the DDRA register?</w:t>
      </w:r>
    </w:p>
    <w:p w:rsidR="00000000" w:rsidDel="00000000" w:rsidP="00000000" w:rsidRDefault="00000000" w:rsidRPr="00000000">
      <w:pPr>
        <w:spacing w:line="276" w:lineRule="auto"/>
        <w:contextualSpacing w:val="0"/>
      </w:pPr>
      <w:r w:rsidDel="00000000" w:rsidR="00000000" w:rsidRPr="00000000">
        <w:rPr>
          <w:rtl w:val="0"/>
        </w:rPr>
        <w:t xml:space="preserve">DDRA register stores I/O mode of port: 0 = input, 0xFF = output. Additionally, individual pins can be set to I/O by clearing or setting their individual bit, so for example, half a port could be used as input and half as output (eg, DDRA = 0x0F).</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b) What is the purpose of PORTA0 when DDA0 = 1?</w:t>
      </w:r>
    </w:p>
    <w:p w:rsidR="00000000" w:rsidDel="00000000" w:rsidP="00000000" w:rsidRDefault="00000000" w:rsidRPr="00000000">
      <w:pPr>
        <w:spacing w:line="276" w:lineRule="auto"/>
        <w:contextualSpacing w:val="0"/>
      </w:pPr>
      <w:r w:rsidDel="00000000" w:rsidR="00000000" w:rsidRPr="00000000">
        <w:rPr>
          <w:rtl w:val="0"/>
        </w:rPr>
        <w:t xml:space="preserve">PIN0 on PORTA</w:t>
      </w:r>
      <w:r w:rsidDel="00000000" w:rsidR="00000000" w:rsidRPr="00000000">
        <w:rPr>
          <w:rtl w:val="0"/>
        </w:rPr>
        <w:t xml:space="preserve"> will be used as output.</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c) What is the purpose of PORTA0 when DDA0 = 0 and PUD = 0? OI...you know what this shit means? ...PUD=0. LEL WTF?</w:t>
      </w:r>
    </w:p>
    <w:p w:rsidR="00000000" w:rsidDel="00000000" w:rsidP="00000000" w:rsidRDefault="00000000" w:rsidRPr="00000000">
      <w:pPr>
        <w:spacing w:line="276" w:lineRule="auto"/>
        <w:contextualSpacing w:val="0"/>
      </w:pPr>
      <w:r w:rsidDel="00000000" w:rsidR="00000000" w:rsidRPr="00000000">
        <w:rPr>
          <w:rtl w:val="0"/>
        </w:rPr>
        <w:t xml:space="preserve">PIN0 on PORTA</w:t>
      </w:r>
      <w:r w:rsidDel="00000000" w:rsidR="00000000" w:rsidRPr="00000000">
        <w:rPr>
          <w:rtl w:val="0"/>
        </w:rPr>
        <w:t xml:space="preserve"> will be used as input. Setting bit PORTA0 will enable pull up resistors on PIN0. Clearing the bit mean PIN0 will be in high impedance mode (Hi-Z). Use pull up resistors when the connection on the pin will sometimes be floating, such as when connected to an open switch. </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d) What is the purpose of the PINA register?</w:t>
      </w:r>
    </w:p>
    <w:p w:rsidR="00000000" w:rsidDel="00000000" w:rsidP="00000000" w:rsidRDefault="00000000" w:rsidRPr="00000000">
      <w:pPr>
        <w:spacing w:line="276" w:lineRule="auto"/>
        <w:contextualSpacing w:val="0"/>
      </w:pPr>
      <w:commentRangeStart w:id="96"/>
      <w:commentRangeStart w:id="97"/>
      <w:commentRangeStart w:id="98"/>
      <w:commentRangeStart w:id="99"/>
      <w:commentRangeStart w:id="100"/>
      <w:r w:rsidDel="00000000" w:rsidR="00000000" w:rsidRPr="00000000">
        <w:rPr>
          <w:rtl w:val="0"/>
        </w:rPr>
        <w:t xml:space="preserve">PINA stores values of PORTA pins (which pins are high, which pins are low).</w:t>
      </w:r>
      <w:commentRangeEnd w:id="96"/>
      <w:r w:rsidDel="00000000" w:rsidR="00000000" w:rsidRPr="00000000">
        <w:commentReference w:id="96"/>
      </w:r>
      <w:commentRangeEnd w:id="97"/>
      <w:r w:rsidDel="00000000" w:rsidR="00000000" w:rsidRPr="00000000">
        <w:commentReference w:id="97"/>
      </w:r>
      <w:commentRangeEnd w:id="98"/>
      <w:r w:rsidDel="00000000" w:rsidR="00000000" w:rsidRPr="00000000">
        <w:commentReference w:id="98"/>
      </w:r>
      <w:commentRangeEnd w:id="99"/>
      <w:r w:rsidDel="00000000" w:rsidR="00000000" w:rsidRPr="00000000">
        <w:commentReference w:id="99"/>
      </w:r>
      <w:commentRangeEnd w:id="100"/>
      <w:r w:rsidDel="00000000" w:rsidR="00000000" w:rsidRPr="00000000">
        <w:commentReference w:id="100"/>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PINA is used to read input from the port if port is set to input mode (DDRA = 0x00)</w:t>
      </w:r>
    </w:p>
    <w:p w:rsidR="00000000" w:rsidDel="00000000" w:rsidP="00000000" w:rsidRDefault="00000000" w:rsidRPr="00000000">
      <w:pPr>
        <w:spacing w:after="240"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434343"/>
          <w:rtl w:val="0"/>
        </w:rPr>
        <w:t xml:space="preserve">32. The Keypad on the AVR boards is a set of 16 push buttons. The keypad has four rows and four columns, accessible via the pins R0-R3 and C0-C3. When you push a button on the keypad, it connects the column of the key to the row of the key as follows:</w:t>
      </w:r>
    </w:p>
    <w:p w:rsidR="00000000" w:rsidDel="00000000" w:rsidP="00000000" w:rsidRDefault="00000000" w:rsidRPr="00000000">
      <w:pPr>
        <w:spacing w:before="160" w:line="276" w:lineRule="auto"/>
        <w:contextualSpacing w:val="0"/>
      </w:pPr>
      <w:r w:rsidDel="00000000" w:rsidR="00000000" w:rsidRPr="00000000">
        <w:drawing>
          <wp:inline distB="114300" distT="114300" distL="114300" distR="114300">
            <wp:extent cx="3090863" cy="3090863"/>
            <wp:effectExtent b="0" l="0" r="0" t="0"/>
            <wp:docPr descr="Screen Shot 2014-06-25 at 6.08.07 PM.png" id="4" name="image17.png"/>
            <a:graphic>
              <a:graphicData uri="http://schemas.openxmlformats.org/drawingml/2006/picture">
                <pic:pic>
                  <pic:nvPicPr>
                    <pic:cNvPr descr="Screen Shot 2014-06-25 at 6.08.07 PM.png" id="0" name="image17.png"/>
                    <pic:cNvPicPr preferRelativeResize="0"/>
                  </pic:nvPicPr>
                  <pic:blipFill>
                    <a:blip r:embed="rId17"/>
                    <a:srcRect b="0" l="0" r="0" t="0"/>
                    <a:stretch>
                      <a:fillRect/>
                    </a:stretch>
                  </pic:blipFill>
                  <pic:spPr>
                    <a:xfrm>
                      <a:off x="0" y="0"/>
                      <a:ext cx="3090863" cy="309086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One method to correctly read what keys are being pressed is to:      </w:t>
      </w:r>
    </w:p>
    <w:p w:rsidR="00000000" w:rsidDel="00000000" w:rsidP="00000000" w:rsidRDefault="00000000" w:rsidRPr="00000000">
      <w:pPr>
        <w:spacing w:line="276" w:lineRule="auto"/>
        <w:contextualSpacing w:val="0"/>
      </w:pPr>
      <w:r w:rsidDel="00000000" w:rsidR="00000000" w:rsidRPr="00000000">
        <w:rPr>
          <w:rtl w:val="0"/>
        </w:rPr>
        <w:t xml:space="preserve">1: Set up the rows so that they read a Logic 1 when none of the buttons </w:t>
      </w:r>
      <w:r w:rsidDel="00000000" w:rsidR="00000000" w:rsidRPr="00000000">
        <w:rPr>
          <w:rtl w:val="0"/>
        </w:rPr>
        <w:t xml:space="preserve">on</w:t>
      </w:r>
      <w:r w:rsidDel="00000000" w:rsidR="00000000" w:rsidRPr="00000000">
        <w:rPr>
          <w:rtl w:val="0"/>
        </w:rPr>
        <w:t xml:space="preserve"> t</w:t>
      </w:r>
      <w:r w:rsidDel="00000000" w:rsidR="00000000" w:rsidRPr="00000000">
        <w:rPr>
          <w:rtl w:val="0"/>
        </w:rPr>
        <w:t xml:space="preserve">he row is pushed.</w:t>
      </w:r>
    </w:p>
    <w:p w:rsidR="00000000" w:rsidDel="00000000" w:rsidP="00000000" w:rsidRDefault="00000000" w:rsidRPr="00000000">
      <w:pPr>
        <w:spacing w:line="276" w:lineRule="auto"/>
        <w:contextualSpacing w:val="0"/>
      </w:pPr>
      <w:r w:rsidDel="00000000" w:rsidR="00000000" w:rsidRPr="00000000">
        <w:rPr>
          <w:rtl w:val="0"/>
        </w:rPr>
        <w:t xml:space="preserve">2: Set one column to Logic 0 and all other columns to Log</w:t>
      </w:r>
      <w:r w:rsidDel="00000000" w:rsidR="00000000" w:rsidRPr="00000000">
        <w:rPr>
          <w:rtl w:val="0"/>
        </w:rPr>
        <w:t xml:space="preserve">i</w:t>
      </w:r>
      <w:r w:rsidDel="00000000" w:rsidR="00000000" w:rsidRPr="00000000">
        <w:rPr>
          <w:rtl w:val="0"/>
        </w:rPr>
        <w:t xml:space="preserve">c 1.</w:t>
      </w:r>
    </w:p>
    <w:p w:rsidR="00000000" w:rsidDel="00000000" w:rsidP="00000000" w:rsidRDefault="00000000" w:rsidRPr="00000000">
      <w:pPr>
        <w:spacing w:line="276" w:lineRule="auto"/>
        <w:contextualSpacing w:val="0"/>
      </w:pPr>
      <w:r w:rsidDel="00000000" w:rsidR="00000000" w:rsidRPr="00000000">
        <w:rPr>
          <w:rtl w:val="0"/>
        </w:rPr>
        <w:t xml:space="preserve">3: Read the values of the row pins. If a row reads as Logic 0, you know that the switch at that row and column must be pushed. </w:t>
      </w:r>
    </w:p>
    <w:p w:rsidR="00000000" w:rsidDel="00000000" w:rsidP="00000000" w:rsidRDefault="00000000" w:rsidRPr="00000000">
      <w:pPr>
        <w:spacing w:line="276" w:lineRule="auto"/>
        <w:contextualSpacing w:val="0"/>
      </w:pPr>
      <w:r w:rsidDel="00000000" w:rsidR="00000000" w:rsidRPr="00000000">
        <w:rPr>
          <w:rtl w:val="0"/>
        </w:rPr>
        <w:t xml:space="preserve">4: Set a different column to Logic 0 and read the rows.</w:t>
      </w:r>
    </w:p>
    <w:p w:rsidR="00000000" w:rsidDel="00000000" w:rsidP="00000000" w:rsidRDefault="00000000" w:rsidRPr="00000000">
      <w:pPr>
        <w:spacing w:line="276" w:lineRule="auto"/>
        <w:contextualSpacing w:val="0"/>
      </w:pPr>
      <w:r w:rsidDel="00000000" w:rsidR="00000000" w:rsidRPr="00000000">
        <w:rPr>
          <w:rtl w:val="0"/>
        </w:rPr>
        <w:t xml:space="preserve">5: Repeat steps 3 and 4 until a switch is found to be pressed or you run out of columns.</w:t>
      </w:r>
    </w:p>
    <w:p w:rsidR="00000000" w:rsidDel="00000000" w:rsidP="00000000" w:rsidRDefault="00000000" w:rsidRPr="00000000">
      <w:pPr>
        <w:spacing w:line="276" w:lineRule="auto"/>
        <w:contextualSpacing w:val="0"/>
      </w:pPr>
      <w:r w:rsidDel="00000000" w:rsidR="00000000" w:rsidRPr="00000000">
        <w:rPr>
          <w:rtl w:val="0"/>
        </w:rPr>
        <w:t xml:space="preserve">6: Repeat steps 2-5 again if you want to see whether a different switch is pushed.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tl w:val="0"/>
        </w:rPr>
        <w:t xml:space="preserve">Part of your third lab requires you to perform this algorithm. Steps 2-5 should be fairly simple to code, but step 1 is not so obvious. The way to accomplish this is with pull-up resistors. Pull-up resistor ties an input pin to Logic 1 via a resistor. This means that an input pin will still read any value that is input, and will read Logic 1 if disconnected.</w:t>
      </w:r>
    </w:p>
    <w:p w:rsidR="00000000" w:rsidDel="00000000" w:rsidP="00000000" w:rsidRDefault="00000000" w:rsidRPr="00000000">
      <w:pPr>
        <w:spacing w:line="276" w:lineRule="auto"/>
        <w:contextualSpacing w:val="0"/>
      </w:pPr>
      <w:r w:rsidDel="00000000" w:rsidR="00000000" w:rsidRPr="00000000">
        <w:rPr>
          <w:rtl w:val="0"/>
        </w:rPr>
        <w:t xml:space="preserve">To further understand this, look at switch 5 in the above diagram. When none of the switches connected to row 1 are pushed, the circuit (with pull-up shown) looks like this:</w:t>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3173032" cy="2224088"/>
            <wp:effectExtent b="0" l="0" r="0" t="0"/>
            <wp:docPr descr="Screen Shot 2014-06-25 at 6.10.02 PM.png" id="2" name="image15.png"/>
            <a:graphic>
              <a:graphicData uri="http://schemas.openxmlformats.org/drawingml/2006/picture">
                <pic:pic>
                  <pic:nvPicPr>
                    <pic:cNvPr descr="Screen Shot 2014-06-25 at 6.10.02 PM.png" id="0" name="image15.png"/>
                    <pic:cNvPicPr preferRelativeResize="0"/>
                  </pic:nvPicPr>
                  <pic:blipFill>
                    <a:blip r:embed="rId18"/>
                    <a:srcRect b="0" l="0" r="0" t="0"/>
                    <a:stretch>
                      <a:fillRect/>
                    </a:stretch>
                  </pic:blipFill>
                  <pic:spPr>
                    <a:xfrm>
                      <a:off x="0" y="0"/>
                      <a:ext cx="3173032" cy="222408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In this case, the port connected to R1 will always read the current value of C1. When C1 is Logic 0 there will be a voltage drop across the resistor, but this will not affect the value being read. Thus, the pull-up resistor accomplishes the desired task.</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a) How do you setup an AVR I/O port so that it has pull-up resistors connected to its input pins? (See question 2 of this tute)</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From the lecture notes(week 4, p43):</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When the pin is configured as an input pin,the pull-up resistor can be activated/deactivated.</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To active pull-up resistor for input pin, PORTxn needs to be written logic one. </w:t>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So DDRx = 0 and PORTx = FF?</w:t>
      </w:r>
    </w:p>
    <w:p w:rsidR="00000000" w:rsidDel="00000000" w:rsidP="00000000" w:rsidRDefault="00000000" w:rsidRPr="00000000">
      <w:pPr>
        <w:spacing w:before="160" w:line="276" w:lineRule="auto"/>
        <w:contextualSpacing w:val="0"/>
      </w:pP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color w:val="666666"/>
          <w:rtl w:val="0"/>
        </w:rPr>
        <w:t xml:space="preserve">b) Write the code to find a switch that has been pushed by scanning either the columns or rows. (You have to do this for your lab, anyway)</w:t>
      </w:r>
    </w:p>
    <w:p w:rsidR="00000000" w:rsidDel="00000000" w:rsidP="00000000" w:rsidRDefault="00000000" w:rsidRPr="00000000">
      <w:pPr>
        <w:spacing w:before="160" w:line="276" w:lineRule="auto"/>
        <w:contextualSpacing w:val="0"/>
      </w:pPr>
      <w:commentRangeStart w:id="101"/>
      <w:commentRangeStart w:id="102"/>
      <w:r w:rsidDel="00000000" w:rsidR="00000000" w:rsidRPr="00000000">
        <w:rPr>
          <w:rFonts w:ascii="Trebuchet MS" w:cs="Trebuchet MS" w:eastAsia="Trebuchet MS" w:hAnsi="Trebuchet MS"/>
          <w:color w:val="666666"/>
          <w:rtl w:val="0"/>
        </w:rPr>
        <w:t xml:space="preserve">c) Can you see an electrical problem with this scanning method when two switches on the same row are pushed at the same time (e.g., 5 and 6)? How could you correct this?</w:t>
      </w:r>
      <w:commentRangeEnd w:id="101"/>
      <w:r w:rsidDel="00000000" w:rsidR="00000000" w:rsidRPr="00000000">
        <w:commentReference w:id="101"/>
      </w:r>
      <w:commentRangeEnd w:id="102"/>
      <w:r w:rsidDel="00000000" w:rsidR="00000000" w:rsidRPr="00000000">
        <w:commentReference w:id="102"/>
      </w:r>
      <w:r w:rsidDel="00000000" w:rsidR="00000000" w:rsidRPr="00000000">
        <w:rPr>
          <w:rtl w:val="0"/>
        </w:rPr>
      </w:r>
    </w:p>
    <w:p w:rsidR="00000000" w:rsidDel="00000000" w:rsidP="00000000" w:rsidRDefault="00000000" w:rsidRPr="00000000">
      <w:pPr>
        <w:spacing w:before="160" w:line="276" w:lineRule="auto"/>
        <w:contextualSpacing w:val="0"/>
      </w:pPr>
      <w:r w:rsidDel="00000000" w:rsidR="00000000" w:rsidRPr="00000000">
        <w:rPr>
          <w:rFonts w:ascii="Trebuchet MS" w:cs="Trebuchet MS" w:eastAsia="Trebuchet MS" w:hAnsi="Trebuchet MS"/>
          <w:b w:val="1"/>
          <w:color w:val="666666"/>
          <w:rtl w:val="0"/>
        </w:rPr>
        <w:t xml:space="preserve">(Hint: There might be something better you can do than output logic 1s to the columns you are not testing.)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Two shorts are created. The ultimate solution is having a diode on all switches to only allow current to flow to the column outputs at the bottom of the circuit.</w:t>
      </w:r>
    </w:p>
    <w:p w:rsidR="00000000" w:rsidDel="00000000" w:rsidP="00000000" w:rsidRDefault="00000000" w:rsidRPr="00000000">
      <w:pPr>
        <w:contextualSpacing w:val="0"/>
      </w:pPr>
      <w:commentRangeStart w:id="103"/>
      <w:r w:rsidDel="00000000" w:rsidR="00000000" w:rsidRPr="00000000">
        <w:rPr>
          <w:rFonts w:ascii="Trebuchet MS" w:cs="Trebuchet MS" w:eastAsia="Trebuchet MS" w:hAnsi="Trebuchet MS"/>
          <w:rtl w:val="0"/>
        </w:rPr>
        <w:t xml:space="preserve">//please add more to answer guis</w:t>
      </w:r>
      <w:commentRangeEnd w:id="103"/>
      <w:r w:rsidDel="00000000" w:rsidR="00000000" w:rsidRPr="00000000">
        <w:commentReference w:id="10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u46x12cq1um" w:id="3"/>
      <w:bookmarkEnd w:id="3"/>
      <w:r w:rsidDel="00000000" w:rsidR="00000000" w:rsidRPr="00000000">
        <w:rPr>
          <w:rtl w:val="0"/>
        </w:rPr>
        <w:t xml:space="preserve">Extra Qns (by Oliver Tan)</w:t>
      </w:r>
    </w:p>
    <w:p w:rsidR="00000000" w:rsidDel="00000000" w:rsidP="00000000" w:rsidRDefault="00000000" w:rsidRPr="00000000">
      <w:pPr>
        <w:pStyle w:val="Heading1"/>
        <w:keepNext w:val="1"/>
        <w:keepLines w:val="1"/>
        <w:spacing w:after="120" w:before="480" w:line="276" w:lineRule="auto"/>
        <w:contextualSpacing w:val="0"/>
      </w:pPr>
      <w:bookmarkStart w:colFirst="0" w:colLast="0" w:name="h.dt3p9qunhxbu" w:id="4"/>
      <w:bookmarkEnd w:id="4"/>
      <w:r w:rsidDel="00000000" w:rsidR="00000000" w:rsidRPr="00000000">
        <w:rPr>
          <w:rFonts w:ascii="Arial" w:cs="Arial" w:eastAsia="Arial" w:hAnsi="Arial"/>
          <w:i w:val="0"/>
          <w:sz w:val="46"/>
          <w:szCs w:val="46"/>
          <w:rtl w:val="0"/>
        </w:rPr>
        <w:t xml:space="preserve">Numbers </w:t>
      </w:r>
      <w:commentRangeStart w:id="104"/>
      <w:r w:rsidDel="00000000" w:rsidR="00000000" w:rsidRPr="00000000">
        <w:rPr>
          <w:rFonts w:ascii="Arial" w:cs="Arial" w:eastAsia="Arial" w:hAnsi="Arial"/>
          <w:i w:val="0"/>
          <w:sz w:val="46"/>
          <w:szCs w:val="46"/>
          <w:rtl w:val="0"/>
        </w:rPr>
        <w:t xml:space="preserve">Questions</w:t>
      </w:r>
      <w:commentRangeEnd w:id="104"/>
      <w:r w:rsidDel="00000000" w:rsidR="00000000" w:rsidRPr="00000000">
        <w:commentReference w:id="104"/>
      </w:r>
      <w:r w:rsidDel="00000000" w:rsidR="00000000" w:rsidRPr="00000000">
        <w:rPr>
          <w:rtl w:val="0"/>
        </w:rPr>
      </w:r>
    </w:p>
    <w:p w:rsidR="00000000" w:rsidDel="00000000" w:rsidP="00000000" w:rsidRDefault="00000000" w:rsidRPr="00000000">
      <w:pPr>
        <w:contextualSpacing w:val="0"/>
      </w:pPr>
      <w:hyperlink r:id="rId19">
        <w:r w:rsidDel="00000000" w:rsidR="00000000" w:rsidRPr="00000000">
          <w:rPr>
            <w:color w:val="1155cc"/>
            <w:u w:val="single"/>
            <w:rtl w:val="0"/>
          </w:rPr>
          <w:t xml:space="preserve">https://docs.google.com/document/d/1i-_rCVuaJfo4biF-G9PttJkhioAO8T9bUFw8kZbX32I/edit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rPr/>
      </w:pPr>
      <w:r w:rsidDel="00000000" w:rsidR="00000000" w:rsidRPr="00000000">
        <w:rPr>
          <w:rtl w:val="0"/>
        </w:rPr>
        <w:t xml:space="preserve">Which of the following rows have equivalent values:</w:t>
      </w:r>
    </w:p>
    <w:p w:rsidR="00000000" w:rsidDel="00000000" w:rsidP="00000000" w:rsidRDefault="00000000" w:rsidRPr="00000000">
      <w:pPr>
        <w:spacing w:line="276" w:lineRule="auto"/>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00000111</w:t>
            </w:r>
            <w:r w:rsidDel="00000000" w:rsidR="00000000" w:rsidRPr="00000000">
              <w:rPr>
                <w:sz w:val="20"/>
                <w:szCs w:val="20"/>
                <w:vertAlign w:val="subscript"/>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-0x7</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256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0xF</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11111111</w:t>
            </w:r>
            <w:r w:rsidDel="00000000" w:rsidR="00000000" w:rsidRPr="00000000">
              <w:rPr>
                <w:sz w:val="20"/>
                <w:szCs w:val="20"/>
                <w:vertAlign w:val="subscript"/>
                <w:rtl w:val="0"/>
              </w:rPr>
              <w:t xml:space="preserve">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100000000</w:t>
            </w:r>
            <w:r w:rsidDel="00000000" w:rsidR="00000000" w:rsidRPr="00000000">
              <w:rPr>
                <w:sz w:val="20"/>
                <w:szCs w:val="20"/>
                <w:vertAlign w:val="subscript"/>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256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0xF</w:t>
            </w:r>
          </w:p>
        </w:tc>
      </w:tr>
      <w:tr>
        <w:trPr>
          <w:trHeight w:val="3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0xFE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11111110</w:t>
            </w:r>
            <w:r w:rsidDel="00000000" w:rsidR="00000000" w:rsidRPr="00000000">
              <w:rPr>
                <w:b w:val="1"/>
                <w:sz w:val="20"/>
                <w:szCs w:val="20"/>
                <w:vertAlign w:val="subscript"/>
                <w:rtl w:val="0"/>
              </w:rPr>
              <w:t xml:space="preserve">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0x1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256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11111111</w:t>
            </w:r>
            <w:r w:rsidDel="00000000" w:rsidR="00000000" w:rsidRPr="00000000">
              <w:rPr>
                <w:sz w:val="20"/>
                <w:szCs w:val="20"/>
                <w:vertAlign w:val="subscript"/>
                <w:rtl w:val="0"/>
              </w:rPr>
              <w:t xml:space="preserve">2</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rPr/>
      </w:pPr>
      <w:r w:rsidDel="00000000" w:rsidR="00000000" w:rsidRPr="00000000">
        <w:rPr>
          <w:rtl w:val="0"/>
        </w:rPr>
        <w:t xml:space="preserve">What is the binary result of 10011100</w:t>
      </w:r>
      <w:r w:rsidDel="00000000" w:rsidR="00000000" w:rsidRPr="00000000">
        <w:rPr>
          <w:sz w:val="20"/>
          <w:szCs w:val="20"/>
          <w:vertAlign w:val="subscript"/>
          <w:rtl w:val="0"/>
        </w:rPr>
        <w:t xml:space="preserve">2</w:t>
      </w:r>
      <w:r w:rsidDel="00000000" w:rsidR="00000000" w:rsidRPr="00000000">
        <w:rPr>
          <w:rtl w:val="0"/>
        </w:rPr>
        <w:t xml:space="preserve"> - 1111001</w:t>
      </w:r>
      <w:r w:rsidDel="00000000" w:rsidR="00000000" w:rsidRPr="00000000">
        <w:rPr>
          <w:sz w:val="20"/>
          <w:szCs w:val="20"/>
          <w:vertAlign w:val="subscript"/>
          <w:rtl w:val="0"/>
        </w:rPr>
        <w:t xml:space="preserve">2</w:t>
      </w:r>
      <w:r w:rsidDel="00000000" w:rsidR="00000000" w:rsidRPr="00000000">
        <w:rPr>
          <w:rtl w:val="0"/>
        </w:rPr>
        <w:t xml:space="preserve"> if it is an eight bit operation.</w:t>
      </w:r>
    </w:p>
    <w:p w:rsidR="00000000" w:rsidDel="00000000" w:rsidP="00000000" w:rsidRDefault="00000000" w:rsidRPr="00000000">
      <w:pPr>
        <w:numPr>
          <w:ilvl w:val="1"/>
          <w:numId w:val="7"/>
        </w:numPr>
        <w:spacing w:line="276" w:lineRule="auto"/>
        <w:ind w:left="1440" w:hanging="360"/>
        <w:contextualSpacing w:val="1"/>
        <w:rPr/>
      </w:pPr>
      <w:r w:rsidDel="00000000" w:rsidR="00000000" w:rsidRPr="00000000">
        <w:rPr>
          <w:rtl w:val="0"/>
        </w:rPr>
        <w:t xml:space="preserve">00100010</w:t>
      </w:r>
      <w:r w:rsidDel="00000000" w:rsidR="00000000" w:rsidRPr="00000000">
        <w:rPr>
          <w:sz w:val="20"/>
          <w:szCs w:val="20"/>
          <w:vertAlign w:val="subscript"/>
          <w:rtl w:val="0"/>
        </w:rPr>
        <w:t xml:space="preserve">2</w:t>
      </w:r>
      <w:r w:rsidDel="00000000" w:rsidR="00000000" w:rsidRPr="00000000">
        <w:rPr>
          <w:rtl w:val="0"/>
        </w:rPr>
      </w:r>
    </w:p>
    <w:p w:rsidR="00000000" w:rsidDel="00000000" w:rsidP="00000000" w:rsidRDefault="00000000" w:rsidRPr="00000000">
      <w:pPr>
        <w:numPr>
          <w:ilvl w:val="1"/>
          <w:numId w:val="7"/>
        </w:numPr>
        <w:spacing w:line="276" w:lineRule="auto"/>
        <w:ind w:left="1440" w:hanging="360"/>
        <w:contextualSpacing w:val="1"/>
        <w:rPr>
          <w:b w:val="1"/>
        </w:rPr>
      </w:pPr>
      <w:r w:rsidDel="00000000" w:rsidR="00000000" w:rsidRPr="00000000">
        <w:rPr>
          <w:b w:val="1"/>
          <w:rtl w:val="0"/>
        </w:rPr>
        <w:t xml:space="preserve">00100011</w:t>
      </w:r>
      <w:r w:rsidDel="00000000" w:rsidR="00000000" w:rsidRPr="00000000">
        <w:rPr>
          <w:b w:val="1"/>
          <w:sz w:val="20"/>
          <w:szCs w:val="20"/>
          <w:vertAlign w:val="subscript"/>
          <w:rtl w:val="0"/>
        </w:rPr>
        <w:t xml:space="preserve">2</w:t>
      </w:r>
      <w:r w:rsidDel="00000000" w:rsidR="00000000" w:rsidRPr="00000000">
        <w:rPr>
          <w:rtl w:val="0"/>
        </w:rPr>
      </w:r>
    </w:p>
    <w:p w:rsidR="00000000" w:rsidDel="00000000" w:rsidP="00000000" w:rsidRDefault="00000000" w:rsidRPr="00000000">
      <w:pPr>
        <w:numPr>
          <w:ilvl w:val="1"/>
          <w:numId w:val="7"/>
        </w:numPr>
        <w:spacing w:line="276" w:lineRule="auto"/>
        <w:ind w:left="1440" w:hanging="360"/>
        <w:contextualSpacing w:val="1"/>
        <w:rPr/>
      </w:pPr>
      <w:r w:rsidDel="00000000" w:rsidR="00000000" w:rsidRPr="00000000">
        <w:rPr>
          <w:rtl w:val="0"/>
        </w:rPr>
        <w:t xml:space="preserve">01010010</w:t>
      </w:r>
      <w:r w:rsidDel="00000000" w:rsidR="00000000" w:rsidRPr="00000000">
        <w:rPr>
          <w:sz w:val="20"/>
          <w:szCs w:val="20"/>
          <w:vertAlign w:val="subscript"/>
          <w:rtl w:val="0"/>
        </w:rPr>
        <w:t xml:space="preserve">2</w:t>
      </w:r>
      <w:r w:rsidDel="00000000" w:rsidR="00000000" w:rsidRPr="00000000">
        <w:rPr>
          <w:rtl w:val="0"/>
        </w:rPr>
      </w:r>
    </w:p>
    <w:p w:rsidR="00000000" w:rsidDel="00000000" w:rsidP="00000000" w:rsidRDefault="00000000" w:rsidRPr="00000000">
      <w:pPr>
        <w:numPr>
          <w:ilvl w:val="1"/>
          <w:numId w:val="7"/>
        </w:numPr>
        <w:spacing w:line="276" w:lineRule="auto"/>
        <w:ind w:left="1440" w:hanging="360"/>
        <w:contextualSpacing w:val="1"/>
        <w:rPr/>
      </w:pPr>
      <w:r w:rsidDel="00000000" w:rsidR="00000000" w:rsidRPr="00000000">
        <w:rPr>
          <w:rtl w:val="0"/>
        </w:rPr>
        <w:t xml:space="preserve">01010011</w:t>
      </w:r>
      <w:r w:rsidDel="00000000" w:rsidR="00000000" w:rsidRPr="00000000">
        <w:rPr>
          <w:sz w:val="20"/>
          <w:szCs w:val="20"/>
          <w:vertAlign w:val="subscript"/>
          <w:rtl w:val="0"/>
        </w:rPr>
        <w:t xml:space="preserve">2</w:t>
      </w:r>
      <w:r w:rsidDel="00000000" w:rsidR="00000000" w:rsidRPr="00000000">
        <w:rPr>
          <w:rtl w:val="0"/>
        </w:rPr>
      </w:r>
    </w:p>
    <w:p w:rsidR="00000000" w:rsidDel="00000000" w:rsidP="00000000" w:rsidRDefault="00000000" w:rsidRPr="00000000">
      <w:pPr>
        <w:numPr>
          <w:ilvl w:val="1"/>
          <w:numId w:val="7"/>
        </w:numPr>
        <w:spacing w:line="276" w:lineRule="auto"/>
        <w:ind w:left="1440" w:hanging="360"/>
        <w:contextualSpacing w:val="1"/>
        <w:rPr/>
      </w:pPr>
      <w:r w:rsidDel="00000000" w:rsidR="00000000" w:rsidRPr="00000000">
        <w:rPr>
          <w:rtl w:val="0"/>
        </w:rPr>
        <w:t xml:space="preserve">100100011</w:t>
      </w:r>
      <w:r w:rsidDel="00000000" w:rsidR="00000000" w:rsidRPr="00000000">
        <w:rPr>
          <w:sz w:val="20"/>
          <w:szCs w:val="20"/>
          <w:vertAlign w:val="subscript"/>
          <w:rtl w:val="0"/>
        </w:rPr>
        <w:t xml:space="preserve">2</w:t>
      </w: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rPr/>
      </w:pPr>
      <w:r w:rsidDel="00000000" w:rsidR="00000000" w:rsidRPr="00000000">
        <w:rPr>
          <w:rtl w:val="0"/>
        </w:rPr>
        <w:t xml:space="preserve">Which of the following statements is correct:</w:t>
      </w:r>
    </w:p>
    <w:p w:rsidR="00000000" w:rsidDel="00000000" w:rsidP="00000000" w:rsidRDefault="00000000" w:rsidRPr="00000000">
      <w:pPr>
        <w:numPr>
          <w:ilvl w:val="1"/>
          <w:numId w:val="7"/>
        </w:numPr>
        <w:spacing w:line="276" w:lineRule="auto"/>
        <w:ind w:left="1440" w:hanging="360"/>
        <w:contextualSpacing w:val="1"/>
        <w:rPr/>
      </w:pPr>
      <w:r w:rsidDel="00000000" w:rsidR="00000000" w:rsidRPr="00000000">
        <w:rPr>
          <w:rtl w:val="0"/>
        </w:rPr>
        <w:t xml:space="preserve">When performing operations on four bit numbers, to store the result, I need at most 8 digits for addition and 8 digits for multiplication.</w:t>
      </w:r>
    </w:p>
    <w:p w:rsidR="00000000" w:rsidDel="00000000" w:rsidP="00000000" w:rsidRDefault="00000000" w:rsidRPr="00000000">
      <w:pPr>
        <w:numPr>
          <w:ilvl w:val="1"/>
          <w:numId w:val="7"/>
        </w:numPr>
        <w:spacing w:line="276" w:lineRule="auto"/>
        <w:ind w:left="1440" w:hanging="360"/>
        <w:contextualSpacing w:val="1"/>
        <w:rPr/>
      </w:pPr>
      <w:r w:rsidDel="00000000" w:rsidR="00000000" w:rsidRPr="00000000">
        <w:rPr>
          <w:rtl w:val="0"/>
        </w:rPr>
        <w:t xml:space="preserve">When performing operations on four bit numbers, to store the result, I need at most 4 digits for addition and 4 digits for multiplication.</w:t>
      </w:r>
    </w:p>
    <w:p w:rsidR="00000000" w:rsidDel="00000000" w:rsidP="00000000" w:rsidRDefault="00000000" w:rsidRPr="00000000">
      <w:pPr>
        <w:numPr>
          <w:ilvl w:val="1"/>
          <w:numId w:val="7"/>
        </w:numPr>
        <w:spacing w:line="276" w:lineRule="auto"/>
        <w:ind w:left="1440" w:hanging="360"/>
        <w:contextualSpacing w:val="1"/>
        <w:rPr>
          <w:b w:val="1"/>
        </w:rPr>
      </w:pPr>
      <w:r w:rsidDel="00000000" w:rsidR="00000000" w:rsidRPr="00000000">
        <w:rPr>
          <w:b w:val="1"/>
          <w:rtl w:val="0"/>
        </w:rPr>
        <w:t xml:space="preserve">When performing operations on four bit numbers, to store the result, I need at most 5 digits for addition and 8 digits for multiplication.</w:t>
      </w:r>
    </w:p>
    <w:p w:rsidR="00000000" w:rsidDel="00000000" w:rsidP="00000000" w:rsidRDefault="00000000" w:rsidRPr="00000000">
      <w:pPr>
        <w:numPr>
          <w:ilvl w:val="1"/>
          <w:numId w:val="7"/>
        </w:numPr>
        <w:spacing w:line="276" w:lineRule="auto"/>
        <w:ind w:left="1440" w:hanging="360"/>
        <w:contextualSpacing w:val="1"/>
        <w:rPr/>
      </w:pPr>
      <w:r w:rsidDel="00000000" w:rsidR="00000000" w:rsidRPr="00000000">
        <w:rPr>
          <w:rtl w:val="0"/>
        </w:rPr>
        <w:t xml:space="preserve">When performing operations on four bit numbers, to store the result, I need at most 4 digits for addition and 8 digits for multiplication.</w:t>
      </w:r>
    </w:p>
    <w:p w:rsidR="00000000" w:rsidDel="00000000" w:rsidP="00000000" w:rsidRDefault="00000000" w:rsidRPr="00000000">
      <w:pPr>
        <w:numPr>
          <w:ilvl w:val="1"/>
          <w:numId w:val="7"/>
        </w:numPr>
        <w:spacing w:line="276" w:lineRule="auto"/>
        <w:ind w:left="1440" w:hanging="360"/>
        <w:contextualSpacing w:val="1"/>
        <w:rPr/>
      </w:pPr>
      <w:r w:rsidDel="00000000" w:rsidR="00000000" w:rsidRPr="00000000">
        <w:rPr>
          <w:rtl w:val="0"/>
        </w:rPr>
        <w:t xml:space="preserve">When performing operations on four bit numbers, to store the result, I need at most 5 digits for addition and 16 digits for multiplication.</w:t>
      </w:r>
    </w:p>
    <w:p w:rsidR="00000000" w:rsidDel="00000000" w:rsidP="00000000" w:rsidRDefault="00000000" w:rsidRPr="00000000">
      <w:pPr>
        <w:numPr>
          <w:ilvl w:val="0"/>
          <w:numId w:val="7"/>
        </w:numPr>
        <w:spacing w:line="276" w:lineRule="auto"/>
        <w:ind w:left="720" w:hanging="360"/>
        <w:contextualSpacing w:val="1"/>
        <w:rPr/>
      </w:pPr>
      <w:r w:rsidDel="00000000" w:rsidR="00000000" w:rsidRPr="00000000">
        <w:rPr>
          <w:rtl w:val="0"/>
        </w:rPr>
        <w:t xml:space="preserve">What is the hexadecimal representation of the result of adding 0x40D00000 and 0x40080000 if these numbers were of the IEEE 754 Single-Precision Floating Point standard:</w:t>
      </w:r>
      <w:r w:rsidDel="00000000" w:rsidR="00000000" w:rsidRPr="00000000">
        <w:rPr>
          <w:rtl w:val="0"/>
        </w:rPr>
        <w:br w:type="textWrapping"/>
        <w:br w:type="textWrapping"/>
        <w:br w:type="textWrapping"/>
        <w:t xml:space="preserve">Start with the hexadecimal values...</w:t>
        <w:br w:type="textWrapping"/>
        <w:t xml:space="preserve">40D00000</w:t>
        <w:br w:type="textWrapping"/>
        <w:t xml:space="preserve">40080000</w:t>
        <w:br w:type="textWrapping"/>
        <w:t xml:space="preserve">Convert to binary and split into floating point formatting...</w:t>
        <w:br w:type="textWrapping"/>
        <w:t xml:space="preserve">0 1000 0001 1010 000 0000 0000 0000 0000</w:t>
        <w:br w:type="textWrapping"/>
        <w:t xml:space="preserve">0 1000 0000 0001 000 0000 0000 0000 0000</w:t>
        <w:br w:type="textWrapping"/>
      </w:r>
      <w:r w:rsidDel="00000000" w:rsidR="00000000" w:rsidRPr="00000000">
        <w:rPr>
          <w:rtl w:val="0"/>
        </w:rPr>
        <w:t xml:space="preserve">Convert to regular binary value and add</w:t>
        <w:br w:type="textWrapping"/>
        <w:t xml:space="preserve">  110.1</w:t>
        <w:br w:type="textWrapping"/>
        <w:t xml:space="preserve">+  10.001</w:t>
      </w:r>
      <w:r w:rsidDel="00000000" w:rsidR="00000000" w:rsidRPr="00000000">
        <w:rPr>
          <w:rtl w:val="0"/>
        </w:rPr>
        <w:br w:type="textWrapping"/>
        <w:t xml:space="preserve">-------------</w:t>
        <w:br w:type="textWrapping"/>
        <w:t xml:space="preserve">1000.101</w:t>
        <w:br w:type="textWrapping"/>
        <w:t xml:space="preserve">Convert sum back to floating point formatting...</w:t>
        <w:br w:type="textWrapping"/>
        <w:t xml:space="preserve">0 1000 0010 0001 0100 000 0000 0000 0000</w:t>
        <w:br w:type="textWrapping"/>
        <w:t xml:space="preserve">Convert to hexadecimal value...</w:t>
        <w:br w:type="textWrapping"/>
        <w:t xml:space="preserve">410A0000</w:t>
        <w:br w:type="textWrapping"/>
      </w:r>
    </w:p>
    <w:p w:rsidR="00000000" w:rsidDel="00000000" w:rsidP="00000000" w:rsidRDefault="00000000" w:rsidRPr="00000000">
      <w:pPr>
        <w:numPr>
          <w:ilvl w:val="1"/>
          <w:numId w:val="7"/>
        </w:numPr>
        <w:spacing w:line="276" w:lineRule="auto"/>
        <w:ind w:left="1440" w:hanging="360"/>
        <w:contextualSpacing w:val="1"/>
        <w:rPr/>
      </w:pPr>
      <w:r w:rsidDel="00000000" w:rsidR="00000000" w:rsidRPr="00000000">
        <w:rPr>
          <w:rtl w:val="0"/>
        </w:rPr>
        <w:t xml:space="preserve">0x41C50000</w:t>
      </w:r>
    </w:p>
    <w:p w:rsidR="00000000" w:rsidDel="00000000" w:rsidP="00000000" w:rsidRDefault="00000000" w:rsidRPr="00000000">
      <w:pPr>
        <w:numPr>
          <w:ilvl w:val="1"/>
          <w:numId w:val="7"/>
        </w:numPr>
        <w:spacing w:line="276" w:lineRule="auto"/>
        <w:ind w:left="1440" w:hanging="360"/>
        <w:contextualSpacing w:val="1"/>
        <w:rPr>
          <w:b w:val="1"/>
        </w:rPr>
      </w:pPr>
      <w:r w:rsidDel="00000000" w:rsidR="00000000" w:rsidRPr="00000000">
        <w:rPr>
          <w:b w:val="1"/>
          <w:rtl w:val="0"/>
        </w:rPr>
        <w:t xml:space="preserve">0x410A0000</w:t>
      </w:r>
      <w:r w:rsidDel="00000000" w:rsidR="00000000" w:rsidRPr="00000000">
        <w:rPr>
          <w:rtl w:val="0"/>
        </w:rPr>
      </w:r>
    </w:p>
    <w:p w:rsidR="00000000" w:rsidDel="00000000" w:rsidP="00000000" w:rsidRDefault="00000000" w:rsidRPr="00000000">
      <w:pPr>
        <w:numPr>
          <w:ilvl w:val="1"/>
          <w:numId w:val="7"/>
        </w:numPr>
        <w:spacing w:line="276" w:lineRule="auto"/>
        <w:ind w:left="1440" w:hanging="360"/>
        <w:contextualSpacing w:val="1"/>
        <w:rPr/>
      </w:pPr>
      <w:r w:rsidDel="00000000" w:rsidR="00000000" w:rsidRPr="00000000">
        <w:rPr>
          <w:rtl w:val="0"/>
        </w:rPr>
        <w:t xml:space="preserve">0x41A50000</w:t>
      </w:r>
    </w:p>
    <w:p w:rsidR="00000000" w:rsidDel="00000000" w:rsidP="00000000" w:rsidRDefault="00000000" w:rsidRPr="00000000">
      <w:pPr>
        <w:numPr>
          <w:ilvl w:val="1"/>
          <w:numId w:val="7"/>
        </w:numPr>
        <w:spacing w:line="276" w:lineRule="auto"/>
        <w:ind w:left="1440" w:hanging="360"/>
        <w:contextualSpacing w:val="1"/>
        <w:rPr/>
      </w:pPr>
      <w:r w:rsidDel="00000000" w:rsidR="00000000" w:rsidRPr="00000000">
        <w:rPr>
          <w:rtl w:val="0"/>
        </w:rPr>
        <w:t xml:space="preserve">0x42528000</w:t>
      </w:r>
    </w:p>
    <w:p w:rsidR="00000000" w:rsidDel="00000000" w:rsidP="00000000" w:rsidRDefault="00000000" w:rsidRPr="00000000">
      <w:pPr>
        <w:numPr>
          <w:ilvl w:val="1"/>
          <w:numId w:val="7"/>
        </w:numPr>
        <w:spacing w:line="276" w:lineRule="auto"/>
        <w:ind w:left="1440" w:hanging="360"/>
        <w:contextualSpacing w:val="1"/>
        <w:rPr/>
      </w:pPr>
      <w:r w:rsidDel="00000000" w:rsidR="00000000" w:rsidRPr="00000000">
        <w:rPr>
          <w:rtl w:val="0"/>
        </w:rPr>
        <w:t xml:space="preserve">0x40940000</w:t>
      </w:r>
    </w:p>
    <w:p w:rsidR="00000000" w:rsidDel="00000000" w:rsidP="00000000" w:rsidRDefault="00000000" w:rsidRPr="00000000">
      <w:pPr>
        <w:pStyle w:val="Heading1"/>
        <w:keepNext w:val="1"/>
        <w:keepLines w:val="1"/>
        <w:spacing w:after="120" w:before="480" w:line="276" w:lineRule="auto"/>
        <w:contextualSpacing w:val="0"/>
      </w:pPr>
      <w:bookmarkStart w:colFirst="0" w:colLast="0" w:name="h.lan4gs6o1o23" w:id="5"/>
      <w:bookmarkEnd w:id="5"/>
      <w:r w:rsidDel="00000000" w:rsidR="00000000" w:rsidRPr="00000000">
        <w:rPr>
          <w:rFonts w:ascii="Arial" w:cs="Arial" w:eastAsia="Arial" w:hAnsi="Arial"/>
          <w:i w:val="0"/>
          <w:sz w:val="46"/>
          <w:szCs w:val="46"/>
          <w:rtl w:val="0"/>
        </w:rPr>
        <w:t xml:space="preserve">Interrupt Questions</w:t>
      </w:r>
    </w:p>
    <w:p w:rsidR="00000000" w:rsidDel="00000000" w:rsidP="00000000" w:rsidRDefault="00000000" w:rsidRPr="00000000">
      <w:pPr>
        <w:contextualSpacing w:val="0"/>
      </w:pPr>
      <w:hyperlink r:id="rId20">
        <w:r w:rsidDel="00000000" w:rsidR="00000000" w:rsidRPr="00000000">
          <w:rPr>
            <w:color w:val="1155cc"/>
            <w:u w:val="single"/>
            <w:rtl w:val="0"/>
          </w:rPr>
          <w:t xml:space="preserve">https://docs.google.com/document/d/1ZFA1ddqZG8lig_eTLmQa0_Sd7V7OtoFDdP3aQxODTKs/edit</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widowControl w:val="1"/>
        <w:numPr>
          <w:ilvl w:val="1"/>
          <w:numId w:val="1"/>
        </w:numPr>
        <w:spacing w:line="276" w:lineRule="auto"/>
        <w:ind w:left="1440" w:hanging="360"/>
        <w:contextualSpacing w:val="1"/>
        <w:rPr/>
      </w:pPr>
      <w:r w:rsidDel="00000000" w:rsidR="00000000" w:rsidRPr="00000000">
        <w:rPr>
          <w:rtl w:val="0"/>
        </w:rPr>
        <w:t xml:space="preserve">Watchdog Timers</w:t>
      </w:r>
    </w:p>
    <w:p w:rsidR="00000000" w:rsidDel="00000000" w:rsidP="00000000" w:rsidRDefault="00000000" w:rsidRPr="00000000">
      <w:pPr>
        <w:widowControl w:val="1"/>
        <w:numPr>
          <w:ilvl w:val="1"/>
          <w:numId w:val="1"/>
        </w:numPr>
        <w:spacing w:line="276" w:lineRule="auto"/>
        <w:ind w:left="1440" w:hanging="360"/>
        <w:contextualSpacing w:val="1"/>
        <w:rPr/>
      </w:pPr>
      <w:r w:rsidDel="00000000" w:rsidR="00000000" w:rsidRPr="00000000">
        <w:rPr>
          <w:rtl w:val="0"/>
        </w:rPr>
        <w:t xml:space="preserve">Board Reset</w:t>
      </w:r>
    </w:p>
    <w:p w:rsidR="00000000" w:rsidDel="00000000" w:rsidP="00000000" w:rsidRDefault="00000000" w:rsidRPr="00000000">
      <w:pPr>
        <w:widowControl w:val="1"/>
        <w:numPr>
          <w:ilvl w:val="1"/>
          <w:numId w:val="1"/>
        </w:numPr>
        <w:spacing w:line="276" w:lineRule="auto"/>
        <w:ind w:left="1440" w:hanging="360"/>
        <w:contextualSpacing w:val="1"/>
        <w:rPr/>
      </w:pPr>
      <w:r w:rsidDel="00000000" w:rsidR="00000000" w:rsidRPr="00000000">
        <w:rPr>
          <w:rtl w:val="0"/>
        </w:rPr>
        <w:t xml:space="preserve">Keypad Pressing? (polling keypad instead of interrupts)</w:t>
      </w:r>
    </w:p>
    <w:p w:rsidR="00000000" w:rsidDel="00000000" w:rsidP="00000000" w:rsidRDefault="00000000" w:rsidRPr="00000000">
      <w:pPr>
        <w:widowControl w:val="1"/>
        <w:numPr>
          <w:ilvl w:val="1"/>
          <w:numId w:val="1"/>
        </w:numPr>
        <w:spacing w:line="276" w:lineRule="auto"/>
        <w:ind w:left="1440" w:hanging="360"/>
        <w:contextualSpacing w:val="1"/>
        <w:rPr/>
      </w:pPr>
      <w:r w:rsidDel="00000000" w:rsidR="00000000" w:rsidRPr="00000000">
        <w:rPr>
          <w:rtl w:val="0"/>
        </w:rPr>
        <w:t xml:space="preserve">CTRL+C on Ubuntu</w:t>
      </w:r>
    </w:p>
    <w:p w:rsidR="00000000" w:rsidDel="00000000" w:rsidP="00000000" w:rsidRDefault="00000000" w:rsidRPr="00000000">
      <w:pPr>
        <w:widowControl w:val="1"/>
        <w:numPr>
          <w:ilvl w:val="1"/>
          <w:numId w:val="1"/>
        </w:numPr>
        <w:spacing w:line="276" w:lineRule="auto"/>
        <w:ind w:left="1440" w:hanging="360"/>
        <w:contextualSpacing w:val="1"/>
        <w:rPr>
          <w:b w:val="1"/>
        </w:rPr>
      </w:pPr>
      <w:r w:rsidDel="00000000" w:rsidR="00000000" w:rsidRPr="00000000">
        <w:rPr>
          <w:b w:val="1"/>
          <w:rtl w:val="0"/>
        </w:rPr>
        <w:t xml:space="preserve">Playing Music</w:t>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r w:rsidDel="00000000" w:rsidR="00000000" w:rsidRPr="00000000">
        <w:rPr>
          <w:b w:val="1"/>
          <w:rtl w:val="0"/>
        </w:rPr>
        <w:t xml:space="preserve">?</w:t>
      </w:r>
    </w:p>
    <w:p w:rsidR="00000000" w:rsidDel="00000000" w:rsidP="00000000" w:rsidRDefault="00000000" w:rsidRPr="00000000">
      <w:pPr>
        <w:widowControl w:val="1"/>
        <w:numPr>
          <w:ilvl w:val="0"/>
          <w:numId w:val="1"/>
        </w:numPr>
        <w:spacing w:line="276" w:lineRule="auto"/>
        <w:ind w:left="720" w:hanging="360"/>
        <w:contextualSpacing w:val="1"/>
        <w:rPr/>
      </w:pPr>
      <w:r w:rsidDel="00000000" w:rsidR="00000000" w:rsidRPr="00000000">
        <w:rPr>
          <w:rtl w:val="0"/>
        </w:rPr>
        <w:t xml:space="preserve">Which of the following is NOT on the stack after an interrupt preamble (on the AVR)?</w:t>
      </w:r>
    </w:p>
    <w:p w:rsidR="00000000" w:rsidDel="00000000" w:rsidP="00000000" w:rsidRDefault="00000000" w:rsidRPr="00000000">
      <w:pPr>
        <w:widowControl w:val="1"/>
        <w:numPr>
          <w:ilvl w:val="1"/>
          <w:numId w:val="1"/>
        </w:numPr>
        <w:spacing w:line="276" w:lineRule="auto"/>
        <w:ind w:left="1440" w:hanging="360"/>
        <w:contextualSpacing w:val="1"/>
        <w:rPr/>
      </w:pPr>
      <w:r w:rsidDel="00000000" w:rsidR="00000000" w:rsidRPr="00000000">
        <w:rPr>
          <w:rtl w:val="0"/>
        </w:rPr>
        <w:t xml:space="preserve">a copy of the return address</w:t>
      </w:r>
    </w:p>
    <w:p w:rsidR="00000000" w:rsidDel="00000000" w:rsidP="00000000" w:rsidRDefault="00000000" w:rsidRPr="00000000">
      <w:pPr>
        <w:widowControl w:val="1"/>
        <w:numPr>
          <w:ilvl w:val="1"/>
          <w:numId w:val="1"/>
        </w:numPr>
        <w:spacing w:line="276" w:lineRule="auto"/>
        <w:ind w:left="1440" w:hanging="360"/>
        <w:contextualSpacing w:val="1"/>
        <w:rPr/>
      </w:pPr>
      <w:r w:rsidDel="00000000" w:rsidR="00000000" w:rsidRPr="00000000">
        <w:rPr>
          <w:rtl w:val="0"/>
        </w:rPr>
        <w:t xml:space="preserve">a copy of the status register(s)</w:t>
      </w:r>
    </w:p>
    <w:p w:rsidR="00000000" w:rsidDel="00000000" w:rsidP="00000000" w:rsidRDefault="00000000" w:rsidRPr="00000000">
      <w:pPr>
        <w:widowControl w:val="1"/>
        <w:numPr>
          <w:ilvl w:val="1"/>
          <w:numId w:val="1"/>
        </w:numPr>
        <w:spacing w:line="276" w:lineRule="auto"/>
        <w:ind w:left="1440" w:hanging="360"/>
        <w:contextualSpacing w:val="1"/>
        <w:rPr/>
      </w:pPr>
      <w:r w:rsidDel="00000000" w:rsidR="00000000" w:rsidRPr="00000000">
        <w:rPr>
          <w:rtl w:val="0"/>
        </w:rPr>
        <w:t xml:space="preserve">a copy of the conflict registers</w:t>
      </w:r>
    </w:p>
    <w:p w:rsidR="00000000" w:rsidDel="00000000" w:rsidP="00000000" w:rsidRDefault="00000000" w:rsidRPr="00000000">
      <w:pPr>
        <w:widowControl w:val="1"/>
        <w:numPr>
          <w:ilvl w:val="1"/>
          <w:numId w:val="1"/>
        </w:numPr>
        <w:spacing w:line="276" w:lineRule="auto"/>
        <w:ind w:left="1440" w:hanging="360"/>
        <w:contextualSpacing w:val="1"/>
        <w:rPr/>
      </w:pPr>
      <w:commentRangeStart w:id="113"/>
      <w:commentRangeStart w:id="114"/>
      <w:commentRangeStart w:id="115"/>
      <w:commentRangeStart w:id="116"/>
      <w:r w:rsidDel="00000000" w:rsidR="00000000" w:rsidRPr="00000000">
        <w:rPr>
          <w:rtl w:val="0"/>
        </w:rPr>
        <w:t xml:space="preserve">variables that are used in the previous </w:t>
      </w:r>
      <w:r w:rsidDel="00000000" w:rsidR="00000000" w:rsidRPr="00000000">
        <w:rPr>
          <w:rtl w:val="0"/>
        </w:rPr>
        <w:t xml:space="preserve">function</w:t>
      </w:r>
      <w:r w:rsidDel="00000000" w:rsidR="00000000" w:rsidRPr="00000000">
        <w:rPr>
          <w:rtl w:val="0"/>
        </w:rPr>
        <w:t xml:space="preserve">?</w:t>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commentRangeEnd w:id="116"/>
      <w:r w:rsidDel="00000000" w:rsidR="00000000" w:rsidRPr="00000000">
        <w:commentReference w:id="116"/>
      </w:r>
      <w:r w:rsidDel="00000000" w:rsidR="00000000" w:rsidRPr="00000000">
        <w:rPr>
          <w:rtl w:val="0"/>
        </w:rPr>
      </w:r>
    </w:p>
    <w:p w:rsidR="00000000" w:rsidDel="00000000" w:rsidP="00000000" w:rsidRDefault="00000000" w:rsidRPr="00000000">
      <w:pPr>
        <w:widowControl w:val="1"/>
        <w:numPr>
          <w:ilvl w:val="1"/>
          <w:numId w:val="1"/>
        </w:numPr>
        <w:spacing w:line="276" w:lineRule="auto"/>
        <w:ind w:left="1440" w:hanging="360"/>
        <w:contextualSpacing w:val="1"/>
        <w:rPr>
          <w:b w:val="1"/>
        </w:rPr>
      </w:pPr>
      <w:r w:rsidDel="00000000" w:rsidR="00000000" w:rsidRPr="00000000">
        <w:rPr>
          <w:b w:val="1"/>
          <w:rtl w:val="0"/>
        </w:rPr>
        <w:t xml:space="preserve">none of the above</w:t>
      </w:r>
    </w:p>
    <w:p w:rsidR="00000000" w:rsidDel="00000000" w:rsidP="00000000" w:rsidRDefault="00000000" w:rsidRPr="00000000">
      <w:pPr>
        <w:widowControl w:val="1"/>
        <w:numPr>
          <w:ilvl w:val="0"/>
          <w:numId w:val="1"/>
        </w:numPr>
        <w:spacing w:line="276" w:lineRule="auto"/>
        <w:ind w:left="720" w:hanging="360"/>
        <w:contextualSpacing w:val="1"/>
        <w:rPr/>
      </w:pPr>
      <w:r w:rsidDel="00000000" w:rsidR="00000000" w:rsidRPr="00000000">
        <w:rPr>
          <w:rtl w:val="0"/>
        </w:rPr>
        <w:t xml:space="preserve">What does the interrupt do on the software side to activate the appropriate operations on the AVR board?</w:t>
      </w:r>
    </w:p>
    <w:p w:rsidR="00000000" w:rsidDel="00000000" w:rsidP="00000000" w:rsidRDefault="00000000" w:rsidRPr="00000000">
      <w:pPr>
        <w:widowControl w:val="1"/>
        <w:numPr>
          <w:ilvl w:val="1"/>
          <w:numId w:val="1"/>
        </w:numPr>
        <w:spacing w:line="276" w:lineRule="auto"/>
        <w:ind w:left="1440" w:hanging="360"/>
        <w:contextualSpacing w:val="1"/>
        <w:rPr/>
      </w:pPr>
      <w:r w:rsidDel="00000000" w:rsidR="00000000" w:rsidRPr="00000000">
        <w:rPr>
          <w:rtl w:val="0"/>
        </w:rPr>
        <w:t xml:space="preserve">The PC will change directly into the appropriate instruction, which is at a hardcoded location</w:t>
      </w:r>
    </w:p>
    <w:p w:rsidR="00000000" w:rsidDel="00000000" w:rsidP="00000000" w:rsidRDefault="00000000" w:rsidRPr="00000000">
      <w:pPr>
        <w:widowControl w:val="1"/>
        <w:numPr>
          <w:ilvl w:val="1"/>
          <w:numId w:val="1"/>
        </w:numPr>
        <w:spacing w:line="276" w:lineRule="auto"/>
        <w:ind w:left="1440" w:hanging="360"/>
        <w:contextualSpacing w:val="1"/>
        <w:rPr/>
      </w:pPr>
      <w:r w:rsidDel="00000000" w:rsidR="00000000" w:rsidRPr="00000000">
        <w:rPr>
          <w:rtl w:val="0"/>
        </w:rPr>
        <w:t xml:space="preserve">The program will automatically lookup “INT_0_HANDLER” in the code and the PC will jump to this location</w:t>
      </w:r>
    </w:p>
    <w:p w:rsidR="00000000" w:rsidDel="00000000" w:rsidP="00000000" w:rsidRDefault="00000000" w:rsidRPr="00000000">
      <w:pPr>
        <w:widowControl w:val="1"/>
        <w:numPr>
          <w:ilvl w:val="1"/>
          <w:numId w:val="1"/>
        </w:numPr>
        <w:spacing w:line="276" w:lineRule="auto"/>
        <w:ind w:left="1440" w:hanging="360"/>
        <w:contextualSpacing w:val="1"/>
        <w:rPr/>
      </w:pPr>
      <w:r w:rsidDel="00000000" w:rsidR="00000000" w:rsidRPr="00000000">
        <w:rPr>
          <w:rtl w:val="0"/>
        </w:rPr>
        <w:t xml:space="preserve">The PC will jump to the address indicated by the contents of 0x0002</w:t>
      </w:r>
    </w:p>
    <w:p w:rsidR="00000000" w:rsidDel="00000000" w:rsidP="00000000" w:rsidRDefault="00000000" w:rsidRPr="00000000">
      <w:pPr>
        <w:widowControl w:val="1"/>
        <w:numPr>
          <w:ilvl w:val="1"/>
          <w:numId w:val="1"/>
        </w:numPr>
        <w:spacing w:line="276" w:lineRule="auto"/>
        <w:ind w:left="1440" w:hanging="360"/>
        <w:contextualSpacing w:val="1"/>
        <w:rPr/>
      </w:pPr>
      <w:r w:rsidDel="00000000" w:rsidR="00000000" w:rsidRPr="00000000">
        <w:rPr>
          <w:rtl w:val="0"/>
        </w:rPr>
        <w:t xml:space="preserve">The PC will jump to the base of the function, which is determined by finding the </w:t>
      </w:r>
      <w:r w:rsidDel="00000000" w:rsidR="00000000" w:rsidRPr="00000000">
        <w:rPr>
          <w:rtl w:val="0"/>
        </w:rPr>
        <w:t xml:space="preserve">number</w:t>
      </w:r>
      <w:r w:rsidDel="00000000" w:rsidR="00000000" w:rsidRPr="00000000">
        <w:rPr>
          <w:rtl w:val="0"/>
        </w:rPr>
        <w:t xml:space="preserve"> of iterations of “reti”</w:t>
      </w:r>
    </w:p>
    <w:p w:rsidR="00000000" w:rsidDel="00000000" w:rsidP="00000000" w:rsidRDefault="00000000" w:rsidRPr="00000000">
      <w:pPr>
        <w:widowControl w:val="1"/>
        <w:numPr>
          <w:ilvl w:val="1"/>
          <w:numId w:val="1"/>
        </w:numPr>
        <w:spacing w:line="276" w:lineRule="auto"/>
        <w:ind w:left="1440" w:hanging="360"/>
        <w:contextualSpacing w:val="1"/>
        <w:rPr>
          <w:b w:val="1"/>
        </w:rPr>
      </w:pPr>
      <w:r w:rsidDel="00000000" w:rsidR="00000000" w:rsidRPr="00000000">
        <w:rPr>
          <w:b w:val="1"/>
          <w:rtl w:val="0"/>
        </w:rPr>
        <w:t xml:space="preserve">The PC will jump based on a interrupt vector table</w:t>
      </w:r>
    </w:p>
    <w:p w:rsidR="00000000" w:rsidDel="00000000" w:rsidP="00000000" w:rsidRDefault="00000000" w:rsidRPr="00000000">
      <w:pPr>
        <w:widowControl w:val="1"/>
        <w:spacing w:line="276" w:lineRule="auto"/>
        <w:contextualSpacing w:val="0"/>
      </w:pPr>
      <w:r w:rsidDel="00000000" w:rsidR="00000000" w:rsidRPr="00000000">
        <w:drawing>
          <wp:inline distB="114300" distT="114300" distL="114300" distR="114300">
            <wp:extent cx="4267200" cy="1804988"/>
            <wp:effectExtent b="0" l="0" r="0" t="0"/>
            <wp:docPr id="14"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4267200" cy="180498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numPr>
          <w:ilvl w:val="0"/>
          <w:numId w:val="1"/>
        </w:numPr>
        <w:spacing w:line="276" w:lineRule="auto"/>
        <w:ind w:left="720" w:hanging="360"/>
        <w:contextualSpacing w:val="1"/>
        <w:rPr/>
      </w:pPr>
      <w:r w:rsidDel="00000000" w:rsidR="00000000" w:rsidRPr="00000000">
        <w:rPr>
          <w:rtl w:val="0"/>
        </w:rPr>
        <w:t xml:space="preserve">Given the image above, how would I load the temp variable so that when it outputs to TCCR0, the prescaler is set to 8?</w:t>
      </w:r>
    </w:p>
    <w:p w:rsidR="00000000" w:rsidDel="00000000" w:rsidP="00000000" w:rsidRDefault="00000000" w:rsidRPr="00000000">
      <w:pPr>
        <w:widowControl w:val="1"/>
        <w:numPr>
          <w:ilvl w:val="1"/>
          <w:numId w:val="1"/>
        </w:numPr>
        <w:spacing w:line="276" w:lineRule="auto"/>
        <w:ind w:left="1440" w:hanging="360"/>
        <w:contextualSpacing w:val="1"/>
        <w:rPr/>
      </w:pPr>
      <w:r w:rsidDel="00000000" w:rsidR="00000000" w:rsidRPr="00000000">
        <w:rPr>
          <w:rtl w:val="0"/>
        </w:rPr>
        <w:t xml:space="preserve">ldi temp, 010</w:t>
      </w:r>
    </w:p>
    <w:p w:rsidR="00000000" w:rsidDel="00000000" w:rsidP="00000000" w:rsidRDefault="00000000" w:rsidRPr="00000000">
      <w:pPr>
        <w:widowControl w:val="1"/>
        <w:numPr>
          <w:ilvl w:val="1"/>
          <w:numId w:val="1"/>
        </w:numPr>
        <w:spacing w:line="276" w:lineRule="auto"/>
        <w:ind w:left="1440" w:hanging="360"/>
        <w:contextualSpacing w:val="1"/>
        <w:rPr/>
      </w:pPr>
      <w:r w:rsidDel="00000000" w:rsidR="00000000" w:rsidRPr="00000000">
        <w:rPr>
          <w:rtl w:val="0"/>
        </w:rPr>
        <w:t xml:space="preserve">ori temp, (10 &lt;&lt; CS01)</w:t>
      </w:r>
    </w:p>
    <w:p w:rsidR="00000000" w:rsidDel="00000000" w:rsidP="00000000" w:rsidRDefault="00000000" w:rsidRPr="00000000">
      <w:pPr>
        <w:widowControl w:val="1"/>
        <w:numPr>
          <w:ilvl w:val="1"/>
          <w:numId w:val="1"/>
        </w:numPr>
        <w:spacing w:line="276" w:lineRule="auto"/>
        <w:ind w:left="1440" w:hanging="360"/>
        <w:contextualSpacing w:val="1"/>
        <w:rPr/>
      </w:pPr>
      <w:r w:rsidDel="00000000" w:rsidR="00000000" w:rsidRPr="00000000">
        <w:rPr>
          <w:rtl w:val="0"/>
        </w:rPr>
        <w:t xml:space="preserve">ldi temp, 8</w:t>
      </w:r>
    </w:p>
    <w:p w:rsidR="00000000" w:rsidDel="00000000" w:rsidP="00000000" w:rsidRDefault="00000000" w:rsidRPr="00000000">
      <w:pPr>
        <w:widowControl w:val="1"/>
        <w:numPr>
          <w:ilvl w:val="1"/>
          <w:numId w:val="1"/>
        </w:numPr>
        <w:spacing w:line="276" w:lineRule="auto"/>
        <w:ind w:left="1440" w:hanging="360"/>
        <w:contextualSpacing w:val="1"/>
        <w:rPr/>
      </w:pPr>
      <w:r w:rsidDel="00000000" w:rsidR="00000000" w:rsidRPr="00000000">
        <w:rPr>
          <w:rtl w:val="0"/>
        </w:rPr>
        <w:t xml:space="preserve">ldi temp, (10 &lt;&lt; CS00)</w:t>
      </w:r>
    </w:p>
    <w:p w:rsidR="00000000" w:rsidDel="00000000" w:rsidP="00000000" w:rsidRDefault="00000000" w:rsidRPr="00000000">
      <w:pPr>
        <w:widowControl w:val="1"/>
        <w:numPr>
          <w:ilvl w:val="1"/>
          <w:numId w:val="1"/>
        </w:numPr>
        <w:spacing w:line="276" w:lineRule="auto"/>
        <w:ind w:left="1440" w:hanging="360"/>
        <w:contextualSpacing w:val="1"/>
        <w:rPr>
          <w:b w:val="1"/>
        </w:rPr>
      </w:pPr>
      <w:commentRangeStart w:id="117"/>
      <w:commentRangeStart w:id="118"/>
      <w:commentRangeStart w:id="119"/>
      <w:commentRangeStart w:id="120"/>
      <w:commentRangeStart w:id="121"/>
      <w:r w:rsidDel="00000000" w:rsidR="00000000" w:rsidRPr="00000000">
        <w:rPr>
          <w:b w:val="1"/>
          <w:rtl w:val="0"/>
        </w:rPr>
        <w:t xml:space="preserve">ldi temp, (2 &lt;&lt; CS00)</w:t>
      </w:r>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commentRangeEnd w:id="121"/>
      <w:r w:rsidDel="00000000" w:rsidR="00000000" w:rsidRPr="00000000">
        <w:commentReference w:id="121"/>
      </w:r>
      <w:r w:rsidDel="00000000" w:rsidR="00000000" w:rsidRPr="00000000">
        <w:rPr>
          <w:rtl w:val="0"/>
        </w:rPr>
      </w:r>
    </w:p>
    <w:p w:rsidR="00000000" w:rsidDel="00000000" w:rsidP="00000000" w:rsidRDefault="00000000" w:rsidRPr="00000000">
      <w:pPr>
        <w:widowControl w:val="1"/>
        <w:spacing w:line="276" w:lineRule="auto"/>
        <w:ind w:left="720" w:firstLine="0"/>
        <w:contextualSpacing w:val="0"/>
      </w:pPr>
      <w:r w:rsidDel="00000000" w:rsidR="00000000" w:rsidRPr="00000000">
        <w:drawing>
          <wp:inline distB="114300" distT="114300" distL="114300" distR="114300">
            <wp:extent cx="5943600" cy="2235200"/>
            <wp:effectExtent b="0" l="0" r="0" t="0"/>
            <wp:docPr id="12"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5943600" cy="2235200"/>
                    </a:xfrm>
                    <a:prstGeom prst="rect"/>
                    <a:ln/>
                  </pic:spPr>
                </pic:pic>
              </a:graphicData>
            </a:graphic>
          </wp:inline>
        </w:drawing>
      </w:r>
      <w:commentRangeStart w:id="122"/>
      <w:commentRangeStart w:id="123"/>
      <w:commentRangeStart w:id="124"/>
      <w:commentRangeStart w:id="125"/>
      <w:commentRangeStart w:id="126"/>
      <w:commentRangeEnd w:id="122"/>
      <w:r w:rsidDel="00000000" w:rsidR="00000000" w:rsidRPr="00000000">
        <w:commentReference w:id="122"/>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r w:rsidDel="00000000" w:rsidR="00000000" w:rsidRPr="00000000">
        <w:rPr>
          <w:rtl w:val="0"/>
        </w:rPr>
      </w:r>
    </w:p>
    <w:p w:rsidR="00000000" w:rsidDel="00000000" w:rsidP="00000000" w:rsidRDefault="00000000" w:rsidRPr="00000000">
      <w:pPr>
        <w:widowControl w:val="1"/>
        <w:numPr>
          <w:ilvl w:val="0"/>
          <w:numId w:val="1"/>
        </w:numPr>
        <w:spacing w:line="276" w:lineRule="auto"/>
        <w:ind w:left="720" w:hanging="360"/>
        <w:contextualSpacing w:val="1"/>
        <w:rPr/>
      </w:pPr>
      <w:r w:rsidDel="00000000" w:rsidR="00000000" w:rsidRPr="00000000">
        <w:rPr>
          <w:rtl w:val="0"/>
        </w:rPr>
        <w:t xml:space="preserve">How would you load the “temp” register to, considering the interrupts which may have already been initialised, create an interrupt on the falling edge of INT3 when the temp register is loaded into EICRA?</w:t>
      </w:r>
    </w:p>
    <w:p w:rsidR="00000000" w:rsidDel="00000000" w:rsidP="00000000" w:rsidRDefault="00000000" w:rsidRPr="00000000">
      <w:pPr>
        <w:widowControl w:val="1"/>
        <w:numPr>
          <w:ilvl w:val="1"/>
          <w:numId w:val="1"/>
        </w:numPr>
        <w:spacing w:line="276" w:lineRule="auto"/>
        <w:ind w:left="1440" w:hanging="360"/>
        <w:contextualSpacing w:val="1"/>
        <w:rPr/>
      </w:pPr>
      <w:r w:rsidDel="00000000" w:rsidR="00000000" w:rsidRPr="00000000">
        <w:rPr>
          <w:rtl w:val="0"/>
        </w:rPr>
        <w:t xml:space="preserve">ldi temp, (1 &lt;&lt; ISC30)</w:t>
      </w:r>
    </w:p>
    <w:p w:rsidR="00000000" w:rsidDel="00000000" w:rsidP="00000000" w:rsidRDefault="00000000" w:rsidRPr="00000000">
      <w:pPr>
        <w:widowControl w:val="1"/>
        <w:numPr>
          <w:ilvl w:val="1"/>
          <w:numId w:val="1"/>
        </w:numPr>
        <w:spacing w:line="276" w:lineRule="auto"/>
        <w:ind w:left="1440" w:hanging="360"/>
        <w:contextualSpacing w:val="1"/>
        <w:rPr/>
      </w:pPr>
      <w:r w:rsidDel="00000000" w:rsidR="00000000" w:rsidRPr="00000000">
        <w:rPr>
          <w:rtl w:val="0"/>
        </w:rPr>
        <w:t xml:space="preserve">ori temp, (1 &lt;&lt; ISC30)</w:t>
      </w:r>
    </w:p>
    <w:p w:rsidR="00000000" w:rsidDel="00000000" w:rsidP="00000000" w:rsidRDefault="00000000" w:rsidRPr="00000000">
      <w:pPr>
        <w:widowControl w:val="1"/>
        <w:numPr>
          <w:ilvl w:val="1"/>
          <w:numId w:val="1"/>
        </w:numPr>
        <w:spacing w:line="276" w:lineRule="auto"/>
        <w:ind w:left="1440" w:hanging="360"/>
        <w:contextualSpacing w:val="1"/>
        <w:rPr/>
      </w:pPr>
      <w:r w:rsidDel="00000000" w:rsidR="00000000" w:rsidRPr="00000000">
        <w:rPr>
          <w:rtl w:val="0"/>
        </w:rPr>
        <w:t xml:space="preserve">ori temp, (10 &lt;&lt; ISC30)</w:t>
      </w:r>
    </w:p>
    <w:p w:rsidR="00000000" w:rsidDel="00000000" w:rsidP="00000000" w:rsidRDefault="00000000" w:rsidRPr="00000000">
      <w:pPr>
        <w:widowControl w:val="1"/>
        <w:numPr>
          <w:ilvl w:val="1"/>
          <w:numId w:val="1"/>
        </w:numPr>
        <w:spacing w:line="276" w:lineRule="auto"/>
        <w:ind w:left="1440" w:hanging="360"/>
        <w:contextualSpacing w:val="1"/>
        <w:rPr/>
      </w:pPr>
      <w:commentRangeStart w:id="127"/>
      <w:commentRangeStart w:id="128"/>
      <w:commentRangeStart w:id="129"/>
      <w:commentRangeStart w:id="130"/>
      <w:commentRangeStart w:id="131"/>
      <w:commentRangeStart w:id="132"/>
      <w:commentRangeStart w:id="133"/>
      <w:commentRangeStart w:id="134"/>
      <w:commentRangeStart w:id="135"/>
      <w:r w:rsidDel="00000000" w:rsidR="00000000" w:rsidRPr="00000000">
        <w:rPr>
          <w:rtl w:val="0"/>
        </w:rPr>
        <w:t xml:space="preserve">ldi temp, (1 &lt;&lt; ISC31)</w:t>
      </w:r>
      <w:commentRangeEnd w:id="127"/>
      <w:r w:rsidDel="00000000" w:rsidR="00000000" w:rsidRPr="00000000">
        <w:commentReference w:id="127"/>
      </w:r>
      <w:commentRangeEnd w:id="128"/>
      <w:r w:rsidDel="00000000" w:rsidR="00000000" w:rsidRPr="00000000">
        <w:commentReference w:id="128"/>
      </w:r>
      <w:commentRangeEnd w:id="129"/>
      <w:r w:rsidDel="00000000" w:rsidR="00000000" w:rsidRPr="00000000">
        <w:commentReference w:id="129"/>
      </w:r>
      <w:commentRangeEnd w:id="130"/>
      <w:r w:rsidDel="00000000" w:rsidR="00000000" w:rsidRPr="00000000">
        <w:commentReference w:id="130"/>
      </w:r>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commentRangeEnd w:id="135"/>
      <w:r w:rsidDel="00000000" w:rsidR="00000000" w:rsidRPr="00000000">
        <w:commentReference w:id="135"/>
      </w:r>
      <w:r w:rsidDel="00000000" w:rsidR="00000000" w:rsidRPr="00000000">
        <w:rPr>
          <w:rtl w:val="0"/>
        </w:rPr>
      </w:r>
    </w:p>
    <w:p w:rsidR="00000000" w:rsidDel="00000000" w:rsidP="00000000" w:rsidRDefault="00000000" w:rsidRPr="00000000">
      <w:pPr>
        <w:widowControl w:val="1"/>
        <w:numPr>
          <w:ilvl w:val="1"/>
          <w:numId w:val="1"/>
        </w:numPr>
        <w:spacing w:line="276" w:lineRule="auto"/>
        <w:ind w:left="1440" w:hanging="360"/>
        <w:contextualSpacing w:val="1"/>
        <w:rPr>
          <w:b w:val="1"/>
        </w:rPr>
      </w:pPr>
      <w:r w:rsidDel="00000000" w:rsidR="00000000" w:rsidRPr="00000000">
        <w:rPr>
          <w:b w:val="1"/>
          <w:rtl w:val="0"/>
        </w:rPr>
        <w:t xml:space="preserve">ori temp, (1 &lt;&lt; ISC31)</w:t>
      </w:r>
    </w:p>
    <w:p w:rsidR="00000000" w:rsidDel="00000000" w:rsidP="00000000" w:rsidRDefault="00000000" w:rsidRPr="00000000">
      <w:pPr>
        <w:pStyle w:val="Heading1"/>
        <w:spacing w:line="276" w:lineRule="auto"/>
        <w:contextualSpacing w:val="0"/>
      </w:pPr>
      <w:bookmarkStart w:colFirst="0" w:colLast="0" w:name="h.lhvxal5ps0pf" w:id="6"/>
      <w:bookmarkEnd w:id="6"/>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h.z8sbimfggz0c" w:id="7"/>
      <w:bookmarkEnd w:id="7"/>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276" w:lineRule="auto"/>
        <w:contextualSpacing w:val="0"/>
      </w:pPr>
      <w:bookmarkStart w:colFirst="0" w:colLast="0" w:name="h.chgkjc71h8gy" w:id="8"/>
      <w:bookmarkEnd w:id="8"/>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h.jsma8rbo9jtx" w:id="9"/>
      <w:bookmarkEnd w:id="9"/>
      <w:r w:rsidDel="00000000" w:rsidR="00000000" w:rsidRPr="00000000">
        <w:rPr>
          <w:rtl w:val="0"/>
        </w:rPr>
        <w:t xml:space="preserve">SAMPLE FINAL EXAM 2</w:t>
      </w:r>
    </w:p>
    <w:p w:rsidR="00000000" w:rsidDel="00000000" w:rsidP="00000000" w:rsidRDefault="00000000" w:rsidRPr="00000000">
      <w:pPr>
        <w:contextualSpacing w:val="0"/>
      </w:pPr>
      <w:hyperlink r:id="rId23">
        <w:r w:rsidDel="00000000" w:rsidR="00000000" w:rsidRPr="00000000">
          <w:rPr>
            <w:color w:val="1155cc"/>
            <w:u w:val="single"/>
            <w:rtl w:val="0"/>
          </w:rPr>
          <w:t xml:space="preserve">http://www.cse.unsw.edu.au/~cs2121/LectureNotes/wk14.pdf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k63ltaxfjt7" w:id="10"/>
      <w:bookmarkEnd w:id="10"/>
      <w:r w:rsidDel="00000000" w:rsidR="00000000" w:rsidRPr="00000000">
        <w:rPr>
          <w:rtl w:val="0"/>
        </w:rPr>
        <w:t xml:space="preserve">1. Basics Concepts (12 × 3 = 36 marks)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l86ue5c6hpkv" w:id="11"/>
      <w:bookmarkEnd w:id="11"/>
      <w:r w:rsidDel="00000000" w:rsidR="00000000" w:rsidRPr="00000000">
        <w:rPr>
          <w:rtl w:val="0"/>
        </w:rPr>
        <w:t xml:space="preserve">PART 1 Describe the difference(s) between microprocessors and microcontrollers. What is ATmega64?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Microprocessor is an integrated circuit which only contains a CPU (such as intel’s pentium processors). Microcontrollers has a CPU, RAM and other peripherals embedded on a single chip.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ATMega64 is an 8-bit RISC microcontroller made by Atmel. It features 32 8-bit registers, pipelining, 64 I/O registers and is based on the modified Harvard Architecture. </w:t>
      </w:r>
    </w:p>
    <w:p w:rsidR="00000000" w:rsidDel="00000000" w:rsidP="00000000" w:rsidRDefault="00000000" w:rsidRPr="00000000">
      <w:pPr>
        <w:pStyle w:val="Heading3"/>
        <w:contextualSpacing w:val="0"/>
        <w:jc w:val="left"/>
      </w:pPr>
      <w:bookmarkStart w:colFirst="0" w:colLast="0" w:name="h.8b2wx2m5a0rm" w:id="12"/>
      <w:bookmarkEnd w:id="12"/>
      <w:r w:rsidDel="00000000" w:rsidR="00000000" w:rsidRPr="00000000">
        <w:rPr>
          <w:rtl w:val="0"/>
        </w:rPr>
        <w:t xml:space="preserve">PART 2 Explain the concept of endianness. Which endianness does AVR use? Please give an example. </w:t>
      </w:r>
    </w:p>
    <w:p w:rsidR="00000000" w:rsidDel="00000000" w:rsidP="00000000" w:rsidRDefault="00000000" w:rsidRPr="00000000">
      <w:pPr>
        <w:contextualSpacing w:val="0"/>
      </w:pPr>
      <w:r w:rsidDel="00000000" w:rsidR="00000000" w:rsidRPr="00000000">
        <w:rPr>
          <w:rtl w:val="0"/>
        </w:rPr>
        <w:br w:type="textWrapping"/>
        <w:t xml:space="preserve">Endianness describes the order in which bytes are stored in memory. Big Endian refers to the order where the most significant byte is stored in the lowest memory. Little Endian refers to the order where the least significant byte is stored in the lowest memory.</w:t>
      </w:r>
    </w:p>
    <w:p w:rsidR="00000000" w:rsidDel="00000000" w:rsidP="00000000" w:rsidRDefault="00000000" w:rsidRPr="00000000">
      <w:pPr>
        <w:contextualSpacing w:val="0"/>
      </w:pPr>
      <w:r w:rsidDel="00000000" w:rsidR="00000000" w:rsidRPr="00000000">
        <w:rPr>
          <w:rtl w:val="0"/>
        </w:rPr>
        <w:t xml:space="preserve">0x123456</w:t>
      </w:r>
    </w:p>
    <w:tbl>
      <w:tblPr>
        <w:tblStyle w:val="Table9"/>
        <w:bidi w:val="0"/>
        <w:tblW w:w="5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935"/>
        <w:gridCol w:w="2055"/>
        <w:tblGridChange w:id="0">
          <w:tblGrid>
            <w:gridCol w:w="1740"/>
            <w:gridCol w:w="1935"/>
            <w:gridCol w:w="20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Address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Little Endian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Big Endian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10</w:t>
            </w:r>
            <w:r w:rsidDel="00000000" w:rsidR="00000000" w:rsidRPr="00000000">
              <w:rPr>
                <w:rtl w:val="0"/>
              </w:rPr>
              <w:t xml:space="preserve">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1001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34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1002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56</w:t>
            </w:r>
          </w:p>
        </w:tc>
      </w:tr>
    </w:tbl>
    <w:p w:rsidR="00000000" w:rsidDel="00000000" w:rsidP="00000000" w:rsidRDefault="00000000" w:rsidRPr="00000000">
      <w:pPr>
        <w:contextualSpacing w:val="0"/>
      </w:pPr>
      <w:r w:rsidDel="00000000" w:rsidR="00000000" w:rsidRPr="00000000">
        <w:rPr>
          <w:rtl w:val="0"/>
        </w:rPr>
        <w:br w:type="textWrapping"/>
        <w:t xml:space="preserve">AVR uses little endian. </w:t>
      </w:r>
    </w:p>
    <w:p w:rsidR="00000000" w:rsidDel="00000000" w:rsidP="00000000" w:rsidRDefault="00000000" w:rsidRPr="00000000">
      <w:pPr>
        <w:pStyle w:val="Heading3"/>
        <w:contextualSpacing w:val="0"/>
        <w:jc w:val="left"/>
      </w:pPr>
      <w:bookmarkStart w:colFirst="0" w:colLast="0" w:name="h.q8kvkvaimp2n" w:id="13"/>
      <w:bookmarkEnd w:id="13"/>
      <w:r w:rsidDel="00000000" w:rsidR="00000000" w:rsidRPr="00000000">
        <w:rPr>
          <w:rtl w:val="0"/>
        </w:rPr>
        <w:t xml:space="preserve">PART 3 Function can be recursive. </w:t>
      </w:r>
      <w:commentRangeStart w:id="136"/>
      <w:r w:rsidDel="00000000" w:rsidR="00000000" w:rsidRPr="00000000">
        <w:rPr>
          <w:rtl w:val="0"/>
        </w:rPr>
        <w:t xml:space="preserve">Can macro be recursive?</w:t>
      </w:r>
      <w:commentRangeEnd w:id="136"/>
      <w:r w:rsidDel="00000000" w:rsidR="00000000" w:rsidRPr="00000000">
        <w:commentReference w:id="136"/>
      </w:r>
      <w:r w:rsidDel="00000000" w:rsidR="00000000" w:rsidRPr="00000000">
        <w:rPr>
          <w:rtl w:val="0"/>
        </w:rPr>
        <w:t xml:space="preserve"> Why? </w:t>
      </w:r>
    </w:p>
    <w:p w:rsidR="00000000" w:rsidDel="00000000" w:rsidP="00000000" w:rsidRDefault="00000000" w:rsidRPr="00000000">
      <w:pPr>
        <w:contextualSpacing w:val="0"/>
      </w:pPr>
      <w:r w:rsidDel="00000000" w:rsidR="00000000" w:rsidRPr="00000000">
        <w:rPr>
          <w:rtl w:val="0"/>
        </w:rPr>
        <w:t xml:space="preserve">No they can’t. Macros are pre-processed unlike how recursive functions work during runtime, and would output an error. Limited nested Macros are possible though. </w:t>
      </w:r>
    </w:p>
    <w:p w:rsidR="00000000" w:rsidDel="00000000" w:rsidP="00000000" w:rsidRDefault="00000000" w:rsidRPr="00000000">
      <w:pPr>
        <w:contextualSpacing w:val="0"/>
      </w:pPr>
      <w:r w:rsidDel="00000000" w:rsidR="00000000" w:rsidRPr="00000000">
        <w:rPr>
          <w:rtl w:val="0"/>
        </w:rPr>
        <w:t xml:space="preserve">(^Not too sure about this)</w:t>
      </w:r>
    </w:p>
    <w:p w:rsidR="00000000" w:rsidDel="00000000" w:rsidP="00000000" w:rsidRDefault="00000000" w:rsidRPr="00000000">
      <w:pPr>
        <w:pStyle w:val="Heading3"/>
        <w:contextualSpacing w:val="0"/>
        <w:jc w:val="left"/>
      </w:pPr>
      <w:bookmarkStart w:colFirst="0" w:colLast="0" w:name="h.nlxayzooy4n1" w:id="14"/>
      <w:bookmarkEnd w:id="14"/>
      <w:r w:rsidDel="00000000" w:rsidR="00000000" w:rsidRPr="00000000">
        <w:rPr>
          <w:rtl w:val="0"/>
        </w:rPr>
        <w:t xml:space="preserve">PART 4 Describe differences between memory-mapped I/O and separate I/O.</w:t>
      </w:r>
    </w:p>
    <w:p w:rsidR="00000000" w:rsidDel="00000000" w:rsidP="00000000" w:rsidRDefault="00000000" w:rsidRPr="00000000">
      <w:pPr>
        <w:contextualSpacing w:val="0"/>
      </w:pPr>
      <w:r w:rsidDel="00000000" w:rsidR="00000000" w:rsidRPr="00000000">
        <w:rPr>
          <w:rtl w:val="0"/>
        </w:rPr>
        <w:t xml:space="preserve">Memory mapped i/o means that all io is mapped to the same set of addresses as the rest of memory. Separate io is would be on a different set of addresses. The end result would just be a different instruction would be needed to do io whereas the same can be used as for memory w/ memory mapped 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AVR supports both memory-mapped I/O and separate (i.e. port-mapped) 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odc1458tff6w" w:id="15"/>
      <w:bookmarkEnd w:id="15"/>
      <w:r w:rsidDel="00000000" w:rsidR="00000000" w:rsidRPr="00000000">
        <w:rPr>
          <w:rtl w:val="0"/>
        </w:rPr>
        <w:t xml:space="preserve">PART 5 In ADC, what is resolution? And what is accuracy? What are the differences between these two terms? Please give an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Resolution is the number of output levels produced as a result of </w:t>
      </w:r>
      <w:r w:rsidDel="00000000" w:rsidR="00000000" w:rsidRPr="00000000">
        <w:rPr>
          <w:rtl w:val="0"/>
        </w:rPr>
        <w:t xml:space="preserve">quanween </w:t>
      </w:r>
      <w:r w:rsidDel="00000000" w:rsidR="00000000" w:rsidRPr="00000000">
        <w:rPr>
          <w:rtl w:val="0"/>
        </w:rPr>
        <w:t xml:space="preserve">the quantised output with the original value.tisation, whereas accuracy is the difference bet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my answer</w:t>
      </w:r>
    </w:p>
    <w:p w:rsidR="00000000" w:rsidDel="00000000" w:rsidP="00000000" w:rsidRDefault="00000000" w:rsidRPr="00000000">
      <w:pPr>
        <w:contextualSpacing w:val="0"/>
      </w:pPr>
      <w:r w:rsidDel="00000000" w:rsidR="00000000" w:rsidRPr="00000000">
        <w:rPr>
          <w:rtl w:val="0"/>
        </w:rPr>
        <w:t xml:space="preserve">Resolution - smallest analog value that produces a digital code</w:t>
      </w:r>
    </w:p>
    <w:p w:rsidR="00000000" w:rsidDel="00000000" w:rsidP="00000000" w:rsidRDefault="00000000" w:rsidRPr="00000000">
      <w:pPr>
        <w:contextualSpacing w:val="0"/>
      </w:pPr>
      <w:r w:rsidDel="00000000" w:rsidR="00000000" w:rsidRPr="00000000">
        <w:rPr>
          <w:rtl w:val="0"/>
        </w:rPr>
        <w:t xml:space="preserve">Accuracy 1 100% * (V_resolution / V_signal)`010100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2fr5px8u8uyz" w:id="16"/>
      <w:bookmarkEnd w:id="16"/>
      <w:r w:rsidDel="00000000" w:rsidR="00000000" w:rsidRPr="00000000">
        <w:rPr>
          <w:rtl w:val="0"/>
        </w:rPr>
        <w:t xml:space="preserve">PART 6 What is stack frame? Draw a memory map to show the basic structure of a stack frame. Please list instructions that can access stack in AVR.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function call creates a new stack frame on the stack. The stack frame contains a return address, the conflict registers and local variables.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Push and pop can access the stack in AVR.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hmeu5m1fh9rq" w:id="17"/>
      <w:bookmarkEnd w:id="17"/>
      <w:r w:rsidDel="00000000" w:rsidR="00000000" w:rsidRPr="00000000">
        <w:rPr>
          <w:rtl w:val="0"/>
        </w:rPr>
        <w:t xml:space="preserve">PART 7 What is watchdog timer? What should be done to set up watchdog timer before to use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Watchdog timer is a timer that overflows at regular intervals. The running program detects the overflows of the watchdog timer, and if the timer</w:t>
      </w:r>
      <w:commentRangeStart w:id="137"/>
      <w:commentRangeStart w:id="138"/>
      <w:r w:rsidDel="00000000" w:rsidR="00000000" w:rsidRPr="00000000">
        <w:rPr>
          <w:rtl w:val="0"/>
        </w:rPr>
        <w:t xml:space="preserve"> “skips” an overflo</w:t>
      </w:r>
      <w:commentRangeEnd w:id="137"/>
      <w:r w:rsidDel="00000000" w:rsidR="00000000" w:rsidRPr="00000000">
        <w:commentReference w:id="137"/>
      </w:r>
      <w:commentRangeEnd w:id="138"/>
      <w:r w:rsidDel="00000000" w:rsidR="00000000" w:rsidRPr="00000000">
        <w:commentReference w:id="138"/>
      </w:r>
      <w:r w:rsidDel="00000000" w:rsidR="00000000" w:rsidRPr="00000000">
        <w:rPr>
          <w:rtl w:val="0"/>
        </w:rPr>
        <w:t xml:space="preserve">w, an error has occurred in the program. Watchdog timer is basically a way to ensure that program is running normally.</w:t>
      </w:r>
    </w:p>
    <w:p w:rsidR="00000000" w:rsidDel="00000000" w:rsidP="00000000" w:rsidRDefault="00000000" w:rsidRPr="00000000">
      <w:pPr>
        <w:contextualSpacing w:val="0"/>
      </w:pPr>
      <w:r w:rsidDel="00000000" w:rsidR="00000000" w:rsidRPr="00000000">
        <w:rPr>
          <w:rtl w:val="0"/>
        </w:rPr>
        <w:t xml:space="preserve">Prior to using the watchdog timer, WDE and WDCE bits in the WDTCSR must be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lcdt7j98t3ro" w:id="18"/>
      <w:bookmarkEnd w:id="18"/>
      <w:r w:rsidDel="00000000" w:rsidR="00000000" w:rsidRPr="00000000">
        <w:rPr>
          <w:rtl w:val="0"/>
        </w:rPr>
        <w:t xml:space="preserve">PART 8 What is aliasing in ADC? How to avoid aliasing? </w:t>
      </w:r>
    </w:p>
    <w:p w:rsidR="00000000" w:rsidDel="00000000" w:rsidP="00000000" w:rsidRDefault="00000000" w:rsidRPr="00000000">
      <w:pPr>
        <w:contextualSpacing w:val="0"/>
      </w:pPr>
      <w:r w:rsidDel="00000000" w:rsidR="00000000" w:rsidRPr="00000000">
        <w:rPr>
          <w:rtl w:val="0"/>
        </w:rPr>
        <w:t xml:space="preserve">An undersampled signal, when converted back to into a continuous time signal, will exhibit ‘aliasing’. Aliasing refers to unwanted components being present in a reconstructed signal.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avoid aliasing, sample at frequency F, where F is greater than or equal to the Nyquist rate (the Nyquist rate refers to sampling at twice the maximum frequency of the original signal). We know we need to sample at &gt;= double frequency because of the Nyquist-Shannon sampling theorem. </w:t>
      </w:r>
      <w:r w:rsidDel="00000000" w:rsidR="00000000" w:rsidRPr="00000000">
        <w:rPr>
          <w:b w:val="1"/>
          <w:i w:val="1"/>
          <w:u w:val="single"/>
          <w:rtl w:val="0"/>
        </w:rPr>
        <w:t xml:space="preserve">&lt;- biggest bullshit ive read in a while. why tf do we need to know this lel...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fmax = 1 / (2 * convertion_time).</w:t>
      </w:r>
    </w:p>
    <w:p w:rsidR="00000000" w:rsidDel="00000000" w:rsidP="00000000" w:rsidRDefault="00000000" w:rsidRPr="00000000">
      <w:pPr>
        <w:pStyle w:val="Heading3"/>
        <w:contextualSpacing w:val="0"/>
        <w:jc w:val="left"/>
      </w:pPr>
      <w:bookmarkStart w:colFirst="0" w:colLast="0" w:name="h.1m7sog6cl6i5" w:id="19"/>
      <w:bookmarkEnd w:id="19"/>
      <w:r w:rsidDel="00000000" w:rsidR="00000000" w:rsidRPr="00000000">
        <w:rPr>
          <w:rtl w:val="0"/>
        </w:rPr>
        <w:t xml:space="preserve">PART 9 What does USART stand for? In asynchronous serial communication, how is receiver clock is synchronized to a transmission operation of the transmitter?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Universal </w:t>
      </w:r>
      <w:r w:rsidDel="00000000" w:rsidR="00000000" w:rsidRPr="00000000">
        <w:rPr>
          <w:b w:val="1"/>
          <w:rtl w:val="0"/>
        </w:rPr>
        <w:t xml:space="preserve">Synchronous </w:t>
      </w:r>
      <w:r w:rsidDel="00000000" w:rsidR="00000000" w:rsidRPr="00000000">
        <w:rPr>
          <w:rtl w:val="0"/>
        </w:rPr>
        <w:t xml:space="preserve">Asynchronous Receiver Transmitter. In the frame, when logic one changes to logic zero, (mark goes down to space), the receiver detects the start bit, and is synchronised to the transmitter, from here it knows to start clocking in serial bits.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qbhrtfolw4d3" w:id="20"/>
      <w:bookmarkEnd w:id="20"/>
      <w:r w:rsidDel="00000000" w:rsidR="00000000" w:rsidRPr="00000000">
        <w:rPr>
          <w:rtl w:val="0"/>
        </w:rPr>
        <w:t xml:space="preserve">PART 10 What is interrupt vector table? How many interrupts are available in Atmega64? The following is the part of interrupt vector table in an AVR program. Is this part of vector table correctly set? Why? </w:t>
      </w:r>
    </w:p>
    <w:p w:rsidR="00000000" w:rsidDel="00000000" w:rsidP="00000000" w:rsidRDefault="00000000" w:rsidRPr="00000000">
      <w:pPr>
        <w:pStyle w:val="Heading3"/>
        <w:contextualSpacing w:val="0"/>
        <w:jc w:val="left"/>
      </w:pPr>
      <w:bookmarkStart w:colFirst="0" w:colLast="0" w:name="h.tzjiq5genzg0" w:id="21"/>
      <w:bookmarkEnd w:id="21"/>
      <w:r w:rsidDel="00000000" w:rsidR="00000000" w:rsidRPr="00000000">
        <w:rPr>
          <w:rtl w:val="0"/>
        </w:rPr>
        <w:t xml:space="preserve">; interrupt vector table</w:t>
      </w:r>
    </w:p>
    <w:p w:rsidR="00000000" w:rsidDel="00000000" w:rsidP="00000000" w:rsidRDefault="00000000" w:rsidRPr="00000000">
      <w:pPr>
        <w:pStyle w:val="Heading3"/>
        <w:contextualSpacing w:val="0"/>
        <w:jc w:val="left"/>
      </w:pPr>
      <w:bookmarkStart w:colFirst="0" w:colLast="0" w:name="h.tdzcylg6t9tk" w:id="22"/>
      <w:bookmarkEnd w:id="22"/>
      <w:commentRangeStart w:id="139"/>
      <w:commentRangeStart w:id="140"/>
      <w:r w:rsidDel="00000000" w:rsidR="00000000" w:rsidRPr="00000000">
        <w:rPr>
          <w:rtl w:val="0"/>
        </w:rPr>
        <w:t xml:space="preserve"> .org 0x0000 </w:t>
      </w:r>
    </w:p>
    <w:p w:rsidR="00000000" w:rsidDel="00000000" w:rsidP="00000000" w:rsidRDefault="00000000" w:rsidRPr="00000000">
      <w:pPr>
        <w:pStyle w:val="Heading3"/>
        <w:contextualSpacing w:val="0"/>
        <w:jc w:val="left"/>
      </w:pPr>
      <w:bookmarkStart w:colFirst="0" w:colLast="0" w:name="h.3u310f6jn5y5" w:id="23"/>
      <w:bookmarkEnd w:id="23"/>
      <w:r w:rsidDel="00000000" w:rsidR="00000000" w:rsidRPr="00000000">
        <w:rPr>
          <w:rtl w:val="0"/>
        </w:rPr>
        <w:t xml:space="preserve">rjmp RESET </w:t>
      </w:r>
    </w:p>
    <w:p w:rsidR="00000000" w:rsidDel="00000000" w:rsidP="00000000" w:rsidRDefault="00000000" w:rsidRPr="00000000">
      <w:pPr>
        <w:pStyle w:val="Heading3"/>
        <w:contextualSpacing w:val="0"/>
        <w:jc w:val="left"/>
      </w:pPr>
      <w:bookmarkStart w:colFirst="0" w:colLast="0" w:name="h.he5xcisyjctv" w:id="24"/>
      <w:bookmarkEnd w:id="24"/>
      <w:r w:rsidDel="00000000" w:rsidR="00000000" w:rsidRPr="00000000">
        <w:rPr>
          <w:rtl w:val="0"/>
        </w:rPr>
        <w:t xml:space="preserve">rjmp INT0 </w:t>
      </w:r>
    </w:p>
    <w:p w:rsidR="00000000" w:rsidDel="00000000" w:rsidP="00000000" w:rsidRDefault="00000000" w:rsidRPr="00000000">
      <w:pPr>
        <w:pStyle w:val="Heading3"/>
        <w:contextualSpacing w:val="0"/>
        <w:jc w:val="left"/>
      </w:pPr>
      <w:bookmarkStart w:colFirst="0" w:colLast="0" w:name="h.s3tflkmt8lve" w:id="25"/>
      <w:bookmarkEnd w:id="25"/>
      <w:r w:rsidDel="00000000" w:rsidR="00000000" w:rsidRPr="00000000">
        <w:rPr>
          <w:rtl w:val="0"/>
        </w:rPr>
        <w:t xml:space="preserve">rjmp INT1 </w:t>
      </w:r>
      <w:commentRangeEnd w:id="139"/>
      <w:r w:rsidDel="00000000" w:rsidR="00000000" w:rsidRPr="00000000">
        <w:commentReference w:id="139"/>
      </w:r>
      <w:commentRangeEnd w:id="140"/>
      <w:r w:rsidDel="00000000" w:rsidR="00000000" w:rsidRPr="00000000">
        <w:commentReference w:id="14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Assuming that we’re using a 2560, the ORDERING of the interrupts is correct: (INT2 directly follows INT1 which directly follows RESET). However, the rjmp instruction is only 1 word, which means what theyve written above is the equivalent of:</w:t>
      </w:r>
    </w:p>
    <w:p w:rsidR="00000000" w:rsidDel="00000000" w:rsidP="00000000" w:rsidRDefault="00000000" w:rsidRPr="00000000">
      <w:pPr>
        <w:contextualSpacing w:val="0"/>
      </w:pPr>
      <w:r w:rsidDel="00000000" w:rsidR="00000000" w:rsidRPr="00000000">
        <w:rPr>
          <w:b w:val="1"/>
          <w:rtl w:val="0"/>
        </w:rPr>
        <w:t xml:space="preserve">.org RESET</w:t>
      </w:r>
    </w:p>
    <w:p w:rsidR="00000000" w:rsidDel="00000000" w:rsidP="00000000" w:rsidRDefault="00000000" w:rsidRPr="00000000">
      <w:pPr>
        <w:contextualSpacing w:val="0"/>
      </w:pPr>
      <w:r w:rsidDel="00000000" w:rsidR="00000000" w:rsidRPr="00000000">
        <w:rPr>
          <w:b w:val="1"/>
          <w:rtl w:val="0"/>
        </w:rPr>
        <w:t xml:space="preserve">rjmp RESET</w:t>
      </w:r>
    </w:p>
    <w:p w:rsidR="00000000" w:rsidDel="00000000" w:rsidP="00000000" w:rsidRDefault="00000000" w:rsidRPr="00000000">
      <w:pPr>
        <w:contextualSpacing w:val="0"/>
      </w:pPr>
      <w:r w:rsidDel="00000000" w:rsidR="00000000" w:rsidRPr="00000000">
        <w:rPr>
          <w:b w:val="1"/>
          <w:rtl w:val="0"/>
        </w:rPr>
        <w:t xml:space="preserve">rjmp INT0</w:t>
      </w:r>
    </w:p>
    <w:p w:rsidR="00000000" w:rsidDel="00000000" w:rsidP="00000000" w:rsidRDefault="00000000" w:rsidRPr="00000000">
      <w:pPr>
        <w:contextualSpacing w:val="0"/>
      </w:pPr>
      <w:r w:rsidDel="00000000" w:rsidR="00000000" w:rsidRPr="00000000">
        <w:rPr>
          <w:b w:val="1"/>
          <w:rtl w:val="0"/>
        </w:rPr>
        <w:t xml:space="preserve">.org INT0addr</w:t>
      </w:r>
    </w:p>
    <w:p w:rsidR="00000000" w:rsidDel="00000000" w:rsidP="00000000" w:rsidRDefault="00000000" w:rsidRPr="00000000">
      <w:pPr>
        <w:contextualSpacing w:val="0"/>
      </w:pPr>
      <w:r w:rsidDel="00000000" w:rsidR="00000000" w:rsidRPr="00000000">
        <w:rPr>
          <w:b w:val="1"/>
          <w:rtl w:val="0"/>
        </w:rPr>
        <w:t xml:space="preserve">rjmp INT1</w:t>
      </w:r>
    </w:p>
    <w:p w:rsidR="00000000" w:rsidDel="00000000" w:rsidP="00000000" w:rsidRDefault="00000000" w:rsidRPr="00000000">
      <w:pPr>
        <w:contextualSpacing w:val="0"/>
      </w:pPr>
      <w:r w:rsidDel="00000000" w:rsidR="00000000" w:rsidRPr="00000000">
        <w:rPr>
          <w:b w:val="1"/>
          <w:rtl w:val="0"/>
        </w:rPr>
        <w:t xml:space="preserve">Solutions: Replace rjmp with jmp (two words) OR nop after each rjmp OR use .org for each case.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interrupt vector table consists of interrupt vectors. Each vector is the memory location of an interrupt handler, which is associated with an interrupt request.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interrupt vector is 4 bytes (i.e. 2 words) and typically contains a jmp to a subroutine to handle the interrupt because you cannot fit many instructions in 4 bytes. The RESET interrupt vector is located at address 0x0000 which means this ISR is the code executed upon a reset (as the program counter is set to 0, also pressing the reset button triggers an interrupt).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Fix it we add tags </w:t>
      </w:r>
    </w:p>
    <w:p w:rsidR="00000000" w:rsidDel="00000000" w:rsidP="00000000" w:rsidRDefault="00000000" w:rsidRPr="00000000">
      <w:pPr>
        <w:contextualSpacing w:val="0"/>
      </w:pPr>
      <w:r w:rsidDel="00000000" w:rsidR="00000000" w:rsidRPr="00000000">
        <w:rPr>
          <w:rtl w:val="0"/>
        </w:rPr>
        <w:t xml:space="preserve">.org 0x0</w:t>
      </w:r>
    </w:p>
    <w:p w:rsidR="00000000" w:rsidDel="00000000" w:rsidP="00000000" w:rsidRDefault="00000000" w:rsidRPr="00000000">
      <w:pPr>
        <w:contextualSpacing w:val="0"/>
      </w:pPr>
      <w:r w:rsidDel="00000000" w:rsidR="00000000" w:rsidRPr="00000000">
        <w:rPr>
          <w:rtl w:val="0"/>
        </w:rPr>
        <w:t xml:space="preserve">jmp RESET</w:t>
      </w:r>
    </w:p>
    <w:p w:rsidR="00000000" w:rsidDel="00000000" w:rsidP="00000000" w:rsidRDefault="00000000" w:rsidRPr="00000000">
      <w:pPr>
        <w:contextualSpacing w:val="0"/>
      </w:pPr>
      <w:r w:rsidDel="00000000" w:rsidR="00000000" w:rsidRPr="00000000">
        <w:rPr>
          <w:rtl w:val="0"/>
        </w:rPr>
        <w:t xml:space="preserve">.org </w:t>
      </w:r>
      <w:commentRangeStart w:id="141"/>
      <w:commentRangeStart w:id="142"/>
      <w:r w:rsidDel="00000000" w:rsidR="00000000" w:rsidRPr="00000000">
        <w:rPr>
          <w:rtl w:val="0"/>
        </w:rPr>
        <w:t xml:space="preserve">INT0addr</w:t>
      </w:r>
      <w:commentRangeEnd w:id="141"/>
      <w:r w:rsidDel="00000000" w:rsidR="00000000" w:rsidRPr="00000000">
        <w:commentReference w:id="141"/>
      </w:r>
      <w:commentRangeEnd w:id="142"/>
      <w:r w:rsidDel="00000000" w:rsidR="00000000" w:rsidRPr="00000000">
        <w:commentReference w:id="14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jmp INT0</w:t>
      </w:r>
    </w:p>
    <w:p w:rsidR="00000000" w:rsidDel="00000000" w:rsidP="00000000" w:rsidRDefault="00000000" w:rsidRPr="00000000">
      <w:pPr>
        <w:contextualSpacing w:val="0"/>
      </w:pPr>
      <w:r w:rsidDel="00000000" w:rsidR="00000000" w:rsidRPr="00000000">
        <w:rPr>
          <w:rtl w:val="0"/>
        </w:rPr>
        <w:t xml:space="preserve">.org INT1addr</w:t>
      </w:r>
    </w:p>
    <w:p w:rsidR="00000000" w:rsidDel="00000000" w:rsidP="00000000" w:rsidRDefault="00000000" w:rsidRPr="00000000">
      <w:pPr>
        <w:contextualSpacing w:val="0"/>
      </w:pPr>
      <w:r w:rsidDel="00000000" w:rsidR="00000000" w:rsidRPr="00000000">
        <w:rPr>
          <w:rtl w:val="0"/>
        </w:rPr>
        <w:t xml:space="preserve">rjmp INT1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8 interrupts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ihbxraewfz6y" w:id="26"/>
      <w:bookmarkEnd w:id="26"/>
      <w:commentRangeStart w:id="143"/>
      <w:r w:rsidDel="00000000" w:rsidR="00000000" w:rsidRPr="00000000">
        <w:rPr>
          <w:rtl w:val="0"/>
        </w:rPr>
        <w:t xml:space="preserve">PART 11 There is no software interrupt available in AVR. How can you implement a software interrupt in AVR?</w:t>
      </w:r>
      <w:r w:rsidDel="00000000" w:rsidR="00000000" w:rsidRPr="00000000">
        <w:rPr>
          <w:rtl w:val="0"/>
        </w:rPr>
        <w:t xml:space="preserve"> </w:t>
      </w:r>
      <w:commentRangeEnd w:id="143"/>
      <w:r w:rsidDel="00000000" w:rsidR="00000000" w:rsidRPr="00000000">
        <w:commentReference w:id="14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page, it looks like the best way to do it is to pull int2 or something </w:t>
      </w:r>
      <w:r w:rsidDel="00000000" w:rsidR="00000000" w:rsidRPr="00000000">
        <w:rPr>
          <w:sz w:val="16"/>
          <w:szCs w:val="16"/>
          <w:rtl w:val="0"/>
        </w:rPr>
        <w:t xml:space="preserve">high</w:t>
      </w:r>
      <w:r w:rsidDel="00000000" w:rsidR="00000000" w:rsidRPr="00000000">
        <w:rPr>
          <w:rtl w:val="0"/>
        </w:rPr>
        <w:t xml:space="preserve"> </w:t>
      </w:r>
      <w:r w:rsidDel="00000000" w:rsidR="00000000" w:rsidRPr="00000000">
        <w:rPr>
          <w:b w:val="1"/>
          <w:rtl w:val="0"/>
        </w:rPr>
        <w:t xml:space="preserve">LOW/EDGE TRIGGED (no such thing as level high interrupts in AVR)</w:t>
      </w:r>
      <w:r w:rsidDel="00000000" w:rsidR="00000000" w:rsidRPr="00000000">
        <w:rPr>
          <w:rtl w:val="0"/>
        </w:rPr>
        <w:t xml:space="preserve">, causing the interrupt. It was also suggested to reset the interrupt register and jump to the interrupt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my notes in the last lecture, Sri said, connect port to the interrupt pin and then output to the port. Not sure if this was exactly what he said though.</w:t>
      </w:r>
    </w:p>
    <w:p w:rsidR="00000000" w:rsidDel="00000000" w:rsidP="00000000" w:rsidRDefault="00000000" w:rsidRPr="00000000">
      <w:pPr>
        <w:contextualSpacing w:val="0"/>
      </w:pPr>
      <w:r w:rsidDel="00000000" w:rsidR="00000000" w:rsidRPr="00000000">
        <w:rPr>
          <w:color w:val="0000ff"/>
          <w:rtl w:val="0"/>
        </w:rPr>
        <w:t xml:space="preserve">I would say (as per datasheet) - Activity in the EICRA or EICRB pins will trigger an interrupt request, even if the pin is set to output. This provides a simple way of generating a software interrupt.</w:t>
      </w:r>
    </w:p>
    <w:p w:rsidR="00000000" w:rsidDel="00000000" w:rsidP="00000000" w:rsidRDefault="00000000" w:rsidRPr="00000000">
      <w:pPr>
        <w:pStyle w:val="Heading3"/>
        <w:contextualSpacing w:val="0"/>
        <w:jc w:val="left"/>
      </w:pPr>
      <w:bookmarkStart w:colFirst="0" w:colLast="0" w:name="h.918qovlxvx54" w:id="27"/>
      <w:bookmarkEnd w:id="27"/>
      <w:r w:rsidDel="00000000" w:rsidR="00000000" w:rsidRPr="00000000">
        <w:rPr>
          <w:rtl w:val="0"/>
        </w:rPr>
        <w:t xml:space="preserve">PART 12 The keypad is a typical input device in microcontroller application. Write a high level description (algorithm) that specifies how the input data from keypad is obtained by the microcontroller.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each column from left to right</w:t>
      </w:r>
    </w:p>
    <w:p w:rsidR="00000000" w:rsidDel="00000000" w:rsidP="00000000" w:rsidRDefault="00000000" w:rsidRPr="00000000">
      <w:pPr>
        <w:contextualSpacing w:val="0"/>
      </w:pPr>
      <w:r w:rsidDel="00000000" w:rsidR="00000000" w:rsidRPr="00000000">
        <w:rPr>
          <w:rtl w:val="0"/>
        </w:rPr>
        <w:tab/>
        <w:t xml:space="preserve">For each row from top to bottom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commentRangeStart w:id="144"/>
      <w:commentRangeStart w:id="145"/>
      <w:r w:rsidDel="00000000" w:rsidR="00000000" w:rsidRPr="00000000">
        <w:rPr>
          <w:rtl w:val="0"/>
        </w:rPr>
        <w:t xml:space="preserve">For each key being pressed</w:t>
      </w:r>
      <w:commentRangeEnd w:id="144"/>
      <w:r w:rsidDel="00000000" w:rsidR="00000000" w:rsidRPr="00000000">
        <w:commentReference w:id="144"/>
      </w:r>
      <w:commentRangeEnd w:id="145"/>
      <w:r w:rsidDel="00000000" w:rsidR="00000000" w:rsidRPr="00000000">
        <w:commentReference w:id="145"/>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w:t>
      </w:r>
      <w:r w:rsidDel="00000000" w:rsidR="00000000" w:rsidRPr="00000000">
        <w:rPr>
          <w:rtl w:val="0"/>
        </w:rPr>
        <w:t xml:space="preserve">For each key being scanned [I think it should be this, same as lecture notes]]</w:t>
      </w:r>
    </w:p>
    <w:p w:rsidR="00000000" w:rsidDel="00000000" w:rsidP="00000000" w:rsidRDefault="00000000" w:rsidRPr="00000000">
      <w:pPr>
        <w:contextualSpacing w:val="0"/>
      </w:pPr>
      <w:r w:rsidDel="00000000" w:rsidR="00000000" w:rsidRPr="00000000">
        <w:rPr>
          <w:rtl w:val="0"/>
        </w:rPr>
        <w:tab/>
        <w:tab/>
        <w:tab/>
        <w:t xml:space="preserve">if key is pressed</w:t>
      </w:r>
    </w:p>
    <w:p w:rsidR="00000000" w:rsidDel="00000000" w:rsidP="00000000" w:rsidRDefault="00000000" w:rsidRPr="00000000">
      <w:pPr>
        <w:contextualSpacing w:val="0"/>
      </w:pPr>
      <w:r w:rsidDel="00000000" w:rsidR="00000000" w:rsidRPr="00000000">
        <w:rPr>
          <w:rtl w:val="0"/>
        </w:rPr>
        <w:tab/>
        <w:tab/>
        <w:tab/>
        <w:tab/>
        <w:t xml:space="preserve">display</w:t>
      </w:r>
    </w:p>
    <w:p w:rsidR="00000000" w:rsidDel="00000000" w:rsidP="00000000" w:rsidRDefault="00000000" w:rsidRPr="00000000">
      <w:pPr>
        <w:contextualSpacing w:val="0"/>
      </w:pPr>
      <w:r w:rsidDel="00000000" w:rsidR="00000000" w:rsidRPr="00000000">
        <w:rPr>
          <w:rtl w:val="0"/>
        </w:rPr>
        <w:tab/>
        <w:tab/>
        <w:tab/>
        <w:tab/>
        <w:t xml:space="preserve">wait</w:t>
      </w:r>
    </w:p>
    <w:p w:rsidR="00000000" w:rsidDel="00000000" w:rsidP="00000000" w:rsidRDefault="00000000" w:rsidRPr="00000000">
      <w:pPr>
        <w:contextualSpacing w:val="0"/>
      </w:pPr>
      <w:r w:rsidDel="00000000" w:rsidR="00000000" w:rsidRPr="00000000">
        <w:rPr>
          <w:rtl w:val="0"/>
        </w:rPr>
        <w:tab/>
        <w:tab/>
        <w:tab/>
        <w:t xml:space="preserve">endif</w:t>
      </w:r>
    </w:p>
    <w:p w:rsidR="00000000" w:rsidDel="00000000" w:rsidP="00000000" w:rsidRDefault="00000000" w:rsidRPr="00000000">
      <w:pPr>
        <w:contextualSpacing w:val="0"/>
      </w:pPr>
      <w:r w:rsidDel="00000000" w:rsidR="00000000" w:rsidRPr="00000000">
        <w:rPr>
          <w:rtl w:val="0"/>
        </w:rPr>
        <w:tab/>
        <w:tab/>
        <w:t xml:space="preserve">endwhile</w:t>
      </w:r>
    </w:p>
    <w:p w:rsidR="00000000" w:rsidDel="00000000" w:rsidP="00000000" w:rsidRDefault="00000000" w:rsidRPr="00000000">
      <w:pPr>
        <w:ind w:firstLine="720"/>
        <w:contextualSpacing w:val="0"/>
      </w:pPr>
      <w:r w:rsidDel="00000000" w:rsidR="00000000" w:rsidRPr="00000000">
        <w:rPr>
          <w:rtl w:val="0"/>
        </w:rPr>
        <w:t xml:space="preserve">endwhile</w:t>
      </w:r>
    </w:p>
    <w:p w:rsidR="00000000" w:rsidDel="00000000" w:rsidP="00000000" w:rsidRDefault="00000000" w:rsidRPr="00000000">
      <w:pPr>
        <w:contextualSpacing w:val="0"/>
      </w:pPr>
      <w:r w:rsidDel="00000000" w:rsidR="00000000" w:rsidRPr="00000000">
        <w:rPr>
          <w:rtl w:val="0"/>
        </w:rPr>
        <w:t xml:space="preserve">repeat scanning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nonymous Pro" w:cs="Anonymous Pro" w:eastAsia="Anonymous Pro" w:hAnsi="Anonymous Pro"/>
          <w:rtl w:val="0"/>
        </w:rPr>
        <w:t xml:space="preserve">// An alternative solution…? idk. lol</w:t>
      </w:r>
    </w:p>
    <w:p w:rsidR="00000000" w:rsidDel="00000000" w:rsidP="00000000" w:rsidRDefault="00000000" w:rsidRPr="00000000">
      <w:pPr>
        <w:contextualSpacing w:val="0"/>
      </w:pPr>
      <w:r w:rsidDel="00000000" w:rsidR="00000000" w:rsidRPr="00000000">
        <w:rPr>
          <w:rFonts w:ascii="Anonymous Pro" w:cs="Anonymous Pro" w:eastAsia="Anonymous Pro" w:hAnsi="Anonymous Pro"/>
          <w:rtl w:val="0"/>
        </w:rPr>
        <w:t xml:space="preserve">while (universe still exists) { // Worst case O(∞)</w:t>
      </w:r>
    </w:p>
    <w:p w:rsidR="00000000" w:rsidDel="00000000" w:rsidP="00000000" w:rsidRDefault="00000000" w:rsidRPr="00000000">
      <w:pPr>
        <w:ind w:left="720" w:firstLine="0"/>
        <w:contextualSpacing w:val="0"/>
      </w:pPr>
      <w:r w:rsidDel="00000000" w:rsidR="00000000" w:rsidRPr="00000000">
        <w:rPr>
          <w:rFonts w:ascii="Anonymous Pro" w:cs="Anonymous Pro" w:eastAsia="Anonymous Pro" w:hAnsi="Anonymous Pro"/>
          <w:rtl w:val="0"/>
        </w:rPr>
        <w:t xml:space="preserve">for (each column) {</w:t>
      </w:r>
    </w:p>
    <w:p w:rsidR="00000000" w:rsidDel="00000000" w:rsidP="00000000" w:rsidRDefault="00000000" w:rsidRPr="00000000">
      <w:pPr>
        <w:ind w:left="1440" w:firstLine="0"/>
        <w:contextualSpacing w:val="0"/>
      </w:pPr>
      <w:r w:rsidDel="00000000" w:rsidR="00000000" w:rsidRPr="00000000">
        <w:rPr>
          <w:rFonts w:ascii="Anonymous Pro" w:cs="Anonymous Pro" w:eastAsia="Anonymous Pro" w:hAnsi="Anonymous Pro"/>
          <w:rtl w:val="0"/>
        </w:rPr>
        <w:t xml:space="preserve">for (each row) {</w:t>
      </w:r>
    </w:p>
    <w:p w:rsidR="00000000" w:rsidDel="00000000" w:rsidP="00000000" w:rsidRDefault="00000000" w:rsidRPr="00000000">
      <w:pPr>
        <w:ind w:left="2160" w:firstLine="0"/>
        <w:contextualSpacing w:val="0"/>
      </w:pPr>
      <w:r w:rsidDel="00000000" w:rsidR="00000000" w:rsidRPr="00000000">
        <w:rPr>
          <w:rFonts w:ascii="Anonymous Pro" w:cs="Anonymous Pro" w:eastAsia="Anonymous Pro" w:hAnsi="Anonymous Pro"/>
          <w:rtl w:val="0"/>
        </w:rPr>
        <w:t xml:space="preserve">if (key is not pressed) continue;</w:t>
      </w:r>
    </w:p>
    <w:p w:rsidR="00000000" w:rsidDel="00000000" w:rsidP="00000000" w:rsidRDefault="00000000" w:rsidRPr="00000000">
      <w:pPr>
        <w:ind w:left="2160" w:firstLine="0"/>
        <w:contextualSpacing w:val="0"/>
      </w:pPr>
      <w:commentRangeStart w:id="146"/>
      <w:commentRangeStart w:id="147"/>
      <w:r w:rsidDel="00000000" w:rsidR="00000000" w:rsidRPr="00000000">
        <w:rPr>
          <w:rFonts w:ascii="Anonymous Pro" w:cs="Anonymous Pro" w:eastAsia="Anonymous Pro" w:hAnsi="Anonymous Pro"/>
          <w:rtl w:val="0"/>
        </w:rPr>
        <w:t xml:space="preserve">wait 20ms;  // wait for stability</w:t>
      </w:r>
    </w:p>
    <w:p w:rsidR="00000000" w:rsidDel="00000000" w:rsidP="00000000" w:rsidRDefault="00000000" w:rsidRPr="00000000">
      <w:pPr>
        <w:ind w:left="2160" w:firstLine="0"/>
        <w:contextualSpacing w:val="0"/>
      </w:pPr>
      <w:r w:rsidDel="00000000" w:rsidR="00000000" w:rsidRPr="00000000">
        <w:rPr>
          <w:rFonts w:ascii="Anonymous Pro" w:cs="Anonymous Pro" w:eastAsia="Anonymous Pro" w:hAnsi="Anonymous Pro"/>
          <w:rtl w:val="0"/>
        </w:rPr>
        <w:t xml:space="preserve">if (key is not pressed) continue;</w:t>
      </w:r>
      <w:commentRangeEnd w:id="146"/>
      <w:r w:rsidDel="00000000" w:rsidR="00000000" w:rsidRPr="00000000">
        <w:commentReference w:id="146"/>
      </w:r>
      <w:commentRangeEnd w:id="147"/>
      <w:r w:rsidDel="00000000" w:rsidR="00000000" w:rsidRPr="00000000">
        <w:commentReference w:id="147"/>
      </w:r>
      <w:r w:rsidDel="00000000" w:rsidR="00000000" w:rsidRPr="00000000">
        <w:rPr>
          <w:rtl w:val="0"/>
        </w:rPr>
      </w:r>
    </w:p>
    <w:p w:rsidR="00000000" w:rsidDel="00000000" w:rsidP="00000000" w:rsidRDefault="00000000" w:rsidRPr="00000000">
      <w:pPr>
        <w:ind w:left="2160" w:firstLine="0"/>
        <w:contextualSpacing w:val="0"/>
      </w:pPr>
      <w:commentRangeStart w:id="148"/>
      <w:r w:rsidDel="00000000" w:rsidR="00000000" w:rsidRPr="00000000">
        <w:rPr>
          <w:rFonts w:ascii="Anonymous Pro" w:cs="Anonymous Pro" w:eastAsia="Anonymous Pro" w:hAnsi="Anonymous Pro"/>
          <w:rtl w:val="0"/>
        </w:rPr>
        <w:t xml:space="preserve">process keypress;</w:t>
      </w:r>
      <w:commentRangeEnd w:id="148"/>
      <w:r w:rsidDel="00000000" w:rsidR="00000000" w:rsidRPr="00000000">
        <w:commentReference w:id="148"/>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Anonymous Pro" w:cs="Anonymous Pro" w:eastAsia="Anonymous Pro" w:hAnsi="Anonymous Pro"/>
          <w:rtl w:val="0"/>
        </w:rPr>
        <w:t xml:space="preserve">while (key is pressed) do nothing; // Wait for key release</w:t>
      </w:r>
    </w:p>
    <w:p w:rsidR="00000000" w:rsidDel="00000000" w:rsidP="00000000" w:rsidRDefault="00000000" w:rsidRPr="00000000">
      <w:pPr>
        <w:ind w:left="1440" w:firstLine="0"/>
        <w:contextualSpacing w:val="0"/>
      </w:pPr>
      <w:r w:rsidDel="00000000" w:rsidR="00000000" w:rsidRPr="00000000">
        <w:rPr>
          <w:rFonts w:ascii="Anonymous Pro" w:cs="Anonymous Pro" w:eastAsia="Anonymous Pro" w:hAnsi="Anonymous Pro"/>
          <w:rtl w:val="0"/>
        </w:rPr>
        <w:t xml:space="preserve">}</w:t>
      </w:r>
    </w:p>
    <w:p w:rsidR="00000000" w:rsidDel="00000000" w:rsidP="00000000" w:rsidRDefault="00000000" w:rsidRPr="00000000">
      <w:pPr>
        <w:ind w:left="720" w:firstLine="0"/>
        <w:contextualSpacing w:val="0"/>
      </w:pPr>
      <w:r w:rsidDel="00000000" w:rsidR="00000000" w:rsidRPr="00000000">
        <w:rPr>
          <w:rFonts w:ascii="Anonymous Pro" w:cs="Anonymous Pro" w:eastAsia="Anonymous Pro" w:hAnsi="Anonymous Pro"/>
          <w:rtl w:val="0"/>
        </w:rPr>
        <w:t xml:space="preserve">}</w:t>
      </w:r>
    </w:p>
    <w:p w:rsidR="00000000" w:rsidDel="00000000" w:rsidP="00000000" w:rsidRDefault="00000000" w:rsidRPr="00000000">
      <w:pPr>
        <w:contextualSpacing w:val="0"/>
      </w:pPr>
      <w:r w:rsidDel="00000000" w:rsidR="00000000" w:rsidRPr="00000000">
        <w:rPr>
          <w:rFonts w:ascii="Anonymous Pro" w:cs="Anonymous Pro" w:eastAsia="Anonymous Pro" w:hAnsi="Anonymous Pro"/>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0" w:firstLine="720"/>
        <w:contextualSpacing w:val="0"/>
      </w:pPr>
      <w:bookmarkStart w:colFirst="0" w:colLast="0" w:name="h.snq4ju99cn8z" w:id="28"/>
      <w:bookmarkEnd w:id="28"/>
      <w:r w:rsidDel="00000000" w:rsidR="00000000" w:rsidRPr="00000000">
        <w:rPr>
          <w:rtl w:val="0"/>
        </w:rPr>
        <w:t xml:space="preserve">2. Miscellaneous Questions (31 marks)  </w:t>
      </w:r>
    </w:p>
    <w:p w:rsidR="00000000" w:rsidDel="00000000" w:rsidP="00000000" w:rsidRDefault="00000000" w:rsidRPr="00000000">
      <w:pPr>
        <w:pStyle w:val="Heading3"/>
        <w:contextualSpacing w:val="0"/>
        <w:jc w:val="left"/>
      </w:pPr>
      <w:bookmarkStart w:colFirst="0" w:colLast="0" w:name="h.letqo1vfs2c2" w:id="29"/>
      <w:bookmarkEnd w:id="29"/>
      <w:r w:rsidDel="00000000" w:rsidR="00000000" w:rsidRPr="00000000">
        <w:rPr>
          <w:rtl w:val="0"/>
        </w:rPr>
        <w:t xml:space="preserve">PART 2 Consider the content of the AVR program memory in hex format as shown below. (a) What sequence of 4 ASCII characters does the content correspond to? </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0x3C = &lt;  , 0x4E = N  , 0x53 = S  , 0x5A = Z  - </w:t>
      </w:r>
      <w:r w:rsidDel="00000000" w:rsidR="00000000" w:rsidRPr="00000000">
        <w:rPr>
          <w:rtl w:val="0"/>
        </w:rPr>
        <w:t xml:space="preserve">all of them?</w:t>
      </w:r>
    </w:p>
    <w:p w:rsidR="00000000" w:rsidDel="00000000" w:rsidP="00000000" w:rsidRDefault="00000000" w:rsidRPr="00000000">
      <w:pPr>
        <w:pStyle w:val="Heading3"/>
        <w:contextualSpacing w:val="0"/>
        <w:jc w:val="left"/>
      </w:pPr>
      <w:bookmarkStart w:colFirst="0" w:colLast="0" w:name="h.cp4atjaa9mtm" w:id="30"/>
      <w:bookmarkEnd w:id="30"/>
      <w:r w:rsidDel="00000000" w:rsidR="00000000" w:rsidRPr="00000000">
        <w:rPr>
          <w:rtl w:val="0"/>
        </w:rPr>
        <w:t xml:space="preserve">(b) What 2-byte signed integer values in base 10 does the content correspond to?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0x3C4E = 15438 (same if unsigned)</w:t>
      </w:r>
    </w:p>
    <w:p w:rsidR="00000000" w:rsidDel="00000000" w:rsidP="00000000" w:rsidRDefault="00000000" w:rsidRPr="00000000">
      <w:pPr>
        <w:contextualSpacing w:val="0"/>
      </w:pPr>
      <w:r w:rsidDel="00000000" w:rsidR="00000000" w:rsidRPr="00000000">
        <w:rPr>
          <w:rtl w:val="0"/>
        </w:rPr>
        <w:t xml:space="preserve">[isn’t program memory little endian - so 0x4E3C = 20038? if address is increasing left to right]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0x535A = 21338 (same if unsigned)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What 2-byte unsigned integer values in base 10 does the content correspond to? (6 marks) </w:t>
      </w:r>
    </w:p>
    <w:p w:rsidR="00000000" w:rsidDel="00000000" w:rsidP="00000000" w:rsidRDefault="00000000" w:rsidRPr="00000000">
      <w:pPr>
        <w:contextualSpacing w:val="0"/>
      </w:pPr>
      <w:r w:rsidDel="00000000" w:rsidR="00000000" w:rsidRPr="00000000">
        <w:drawing>
          <wp:inline distB="114300" distT="114300" distL="114300" distR="114300">
            <wp:extent cx="2228850" cy="542925"/>
            <wp:effectExtent b="0" l="0" r="0" t="0"/>
            <wp:docPr id="10"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2228850" cy="542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0x3C4E = 15438</w:t>
      </w:r>
      <w:r w:rsidDel="00000000" w:rsidR="00000000" w:rsidRPr="00000000">
        <w:rPr>
          <w:vertAlign w:val="subscript"/>
          <w:rtl w:val="0"/>
        </w:rPr>
        <w:t xml:space="preserve">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0x535A = 21338</w:t>
      </w:r>
      <w:r w:rsidDel="00000000" w:rsidR="00000000" w:rsidRPr="00000000">
        <w:rPr>
          <w:vertAlign w:val="subscript"/>
          <w:rtl w:val="0"/>
        </w:rPr>
        <w:t xml:space="preserve">10</w:t>
      </w: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dpzb436hda16" w:id="31"/>
      <w:bookmarkEnd w:id="31"/>
      <w:r w:rsidDel="00000000" w:rsidR="00000000" w:rsidRPr="00000000">
        <w:rPr>
          <w:rtl w:val="0"/>
        </w:rPr>
        <w:t xml:space="preserve">PART 3 Consider the following AVR assembly code: </w:t>
      </w:r>
    </w:p>
    <w:p w:rsidR="00000000" w:rsidDel="00000000" w:rsidP="00000000" w:rsidRDefault="00000000" w:rsidRPr="00000000">
      <w:pPr>
        <w:contextualSpacing w:val="0"/>
      </w:pPr>
      <w:r w:rsidDel="00000000" w:rsidR="00000000" w:rsidRPr="00000000">
        <w:rPr>
          <w:b w:val="1"/>
          <w:rtl w:val="0"/>
        </w:rPr>
        <w:t xml:space="preserve">.MACRO delay </w:t>
      </w:r>
    </w:p>
    <w:p w:rsidR="00000000" w:rsidDel="00000000" w:rsidP="00000000" w:rsidRDefault="00000000" w:rsidRPr="00000000">
      <w:pPr>
        <w:contextualSpacing w:val="0"/>
      </w:pPr>
      <w:r w:rsidDel="00000000" w:rsidR="00000000" w:rsidRPr="00000000">
        <w:rPr>
          <w:b w:val="1"/>
          <w:rtl w:val="0"/>
        </w:rPr>
        <w:t xml:space="preserve">loop: </w:t>
        <w:tab/>
        <w:t xml:space="preserve">subi @0, 1 </w:t>
      </w:r>
    </w:p>
    <w:p w:rsidR="00000000" w:rsidDel="00000000" w:rsidP="00000000" w:rsidRDefault="00000000" w:rsidRPr="00000000">
      <w:pPr>
        <w:ind w:firstLine="720"/>
        <w:contextualSpacing w:val="0"/>
      </w:pPr>
      <w:r w:rsidDel="00000000" w:rsidR="00000000" w:rsidRPr="00000000">
        <w:rPr>
          <w:b w:val="1"/>
          <w:rtl w:val="0"/>
        </w:rPr>
        <w:t xml:space="preserve">sbci @1, 0 </w:t>
      </w:r>
    </w:p>
    <w:p w:rsidR="00000000" w:rsidDel="00000000" w:rsidP="00000000" w:rsidRDefault="00000000" w:rsidRPr="00000000">
      <w:pPr>
        <w:ind w:firstLine="720"/>
        <w:contextualSpacing w:val="0"/>
      </w:pPr>
      <w:r w:rsidDel="00000000" w:rsidR="00000000" w:rsidRPr="00000000">
        <w:rPr>
          <w:b w:val="1"/>
          <w:rtl w:val="0"/>
        </w:rPr>
        <w:t xml:space="preserve">nop</w:t>
      </w:r>
    </w:p>
    <w:p w:rsidR="00000000" w:rsidDel="00000000" w:rsidP="00000000" w:rsidRDefault="00000000" w:rsidRPr="00000000">
      <w:pPr>
        <w:ind w:firstLine="720"/>
        <w:contextualSpacing w:val="0"/>
      </w:pPr>
      <w:r w:rsidDel="00000000" w:rsidR="00000000" w:rsidRPr="00000000">
        <w:rPr>
          <w:b w:val="1"/>
          <w:rtl w:val="0"/>
        </w:rPr>
        <w:t xml:space="preserve">nop</w:t>
      </w:r>
    </w:p>
    <w:p w:rsidR="00000000" w:rsidDel="00000000" w:rsidP="00000000" w:rsidRDefault="00000000" w:rsidRPr="00000000">
      <w:pPr>
        <w:ind w:firstLine="720"/>
        <w:contextualSpacing w:val="0"/>
      </w:pPr>
      <w:r w:rsidDel="00000000" w:rsidR="00000000" w:rsidRPr="00000000">
        <w:rPr>
          <w:b w:val="1"/>
          <w:rtl w:val="0"/>
        </w:rPr>
        <w:t xml:space="preserve">nop</w:t>
      </w:r>
    </w:p>
    <w:p w:rsidR="00000000" w:rsidDel="00000000" w:rsidP="00000000" w:rsidRDefault="00000000" w:rsidRPr="00000000">
      <w:pPr>
        <w:ind w:firstLine="720"/>
        <w:contextualSpacing w:val="0"/>
      </w:pPr>
      <w:r w:rsidDel="00000000" w:rsidR="00000000" w:rsidRPr="00000000">
        <w:rPr>
          <w:b w:val="1"/>
          <w:rtl w:val="0"/>
        </w:rPr>
        <w:t xml:space="preserve">nop</w:t>
      </w:r>
    </w:p>
    <w:p w:rsidR="00000000" w:rsidDel="00000000" w:rsidP="00000000" w:rsidRDefault="00000000" w:rsidRPr="00000000">
      <w:pPr>
        <w:ind w:firstLine="720"/>
        <w:contextualSpacing w:val="0"/>
      </w:pPr>
      <w:r w:rsidDel="00000000" w:rsidR="00000000" w:rsidRPr="00000000">
        <w:rPr>
          <w:b w:val="1"/>
          <w:rtl w:val="0"/>
        </w:rPr>
        <w:t xml:space="preserve">brne loop ; taken branch takes two cycles. </w:t>
      </w:r>
    </w:p>
    <w:p w:rsidR="00000000" w:rsidDel="00000000" w:rsidP="00000000" w:rsidRDefault="00000000" w:rsidRPr="00000000">
      <w:pPr>
        <w:ind w:left="0" w:firstLine="0"/>
        <w:contextualSpacing w:val="0"/>
      </w:pPr>
      <w:r w:rsidDel="00000000" w:rsidR="00000000" w:rsidRPr="00000000">
        <w:rPr>
          <w:b w:val="1"/>
          <w:rtl w:val="0"/>
        </w:rPr>
        <w:t xml:space="preserve">.ENDMACRO </w:t>
      </w:r>
    </w:p>
    <w:p w:rsidR="00000000" w:rsidDel="00000000" w:rsidP="00000000" w:rsidRDefault="00000000" w:rsidRPr="00000000">
      <w:pPr>
        <w:pStyle w:val="Heading3"/>
        <w:contextualSpacing w:val="0"/>
        <w:jc w:val="left"/>
      </w:pPr>
      <w:bookmarkStart w:colFirst="0" w:colLast="0" w:name="h.l6oe8wco7opj" w:id="32"/>
      <w:bookmarkEnd w:id="32"/>
      <w:r w:rsidDel="00000000" w:rsidR="00000000" w:rsidRPr="00000000">
        <w:rPr>
          <w:rtl w:val="0"/>
        </w:rPr>
        <w:t xml:space="preserve">All instructions in the program are 2 bytes long. What is the size of the code in bytes? How many parameters does the macro have? What is the range of values of each parameter? The code can generate a delay. What is the range of the delay? Assume the processor frequency is 8 Mhz. (7 marks)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bytes.</w:t>
      </w:r>
    </w:p>
    <w:p w:rsidR="00000000" w:rsidDel="00000000" w:rsidP="00000000" w:rsidRDefault="00000000" w:rsidRPr="00000000">
      <w:pPr>
        <w:contextualSpacing w:val="0"/>
      </w:pPr>
      <w:r w:rsidDel="00000000" w:rsidR="00000000" w:rsidRPr="00000000">
        <w:rPr>
          <w:rtl w:val="0"/>
        </w:rPr>
        <w:t xml:space="preserve">7*2 = 14 bytes. Macro has 2 parameters. Byte ranges from 0 to 255, word (@1, @0) ranges from 0 to </w:t>
      </w:r>
      <w:commentRangeStart w:id="149"/>
      <w:commentRangeStart w:id="150"/>
      <w:commentRangeStart w:id="151"/>
      <w:commentRangeStart w:id="152"/>
      <w:commentRangeStart w:id="153"/>
      <w:r w:rsidDel="00000000" w:rsidR="00000000" w:rsidRPr="00000000">
        <w:rPr>
          <w:rtl w:val="0"/>
        </w:rPr>
        <w:t xml:space="preserve">6553</w:t>
      </w:r>
      <w:commentRangeEnd w:id="149"/>
      <w:r w:rsidDel="00000000" w:rsidR="00000000" w:rsidRPr="00000000">
        <w:commentReference w:id="149"/>
      </w:r>
      <w:commentRangeEnd w:id="150"/>
      <w:r w:rsidDel="00000000" w:rsidR="00000000" w:rsidRPr="00000000">
        <w:commentReference w:id="150"/>
      </w:r>
      <w:commentRangeEnd w:id="151"/>
      <w:r w:rsidDel="00000000" w:rsidR="00000000" w:rsidRPr="00000000">
        <w:commentReference w:id="151"/>
      </w:r>
      <w:commentRangeEnd w:id="152"/>
      <w:r w:rsidDel="00000000" w:rsidR="00000000" w:rsidRPr="00000000">
        <w:commentReference w:id="152"/>
      </w:r>
      <w:commentRangeEnd w:id="153"/>
      <w:r w:rsidDel="00000000" w:rsidR="00000000" w:rsidRPr="00000000">
        <w:commentReference w:id="153"/>
      </w: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rtl w:val="0"/>
        </w:rPr>
        <w:t xml:space="preserve">1 microsecond to </w:t>
      </w:r>
      <w:commentRangeStart w:id="154"/>
      <w:commentRangeStart w:id="155"/>
      <w:commentRangeStart w:id="156"/>
      <w:commentRangeStart w:id="157"/>
      <w:commentRangeStart w:id="158"/>
      <w:r w:rsidDel="00000000" w:rsidR="00000000" w:rsidRPr="00000000">
        <w:rPr>
          <w:rtl w:val="0"/>
        </w:rPr>
        <w:t xml:space="preserve">65536</w:t>
      </w:r>
      <w:commentRangeEnd w:id="154"/>
      <w:r w:rsidDel="00000000" w:rsidR="00000000" w:rsidRPr="00000000">
        <w:commentReference w:id="154"/>
      </w:r>
      <w:commentRangeEnd w:id="155"/>
      <w:r w:rsidDel="00000000" w:rsidR="00000000" w:rsidRPr="00000000">
        <w:commentReference w:id="155"/>
      </w:r>
      <w:commentRangeEnd w:id="156"/>
      <w:r w:rsidDel="00000000" w:rsidR="00000000" w:rsidRPr="00000000">
        <w:commentReference w:id="156"/>
      </w:r>
      <w:commentRangeEnd w:id="157"/>
      <w:r w:rsidDel="00000000" w:rsidR="00000000" w:rsidRPr="00000000">
        <w:commentReference w:id="157"/>
      </w:r>
      <w:commentRangeEnd w:id="158"/>
      <w:r w:rsidDel="00000000" w:rsidR="00000000" w:rsidRPr="00000000">
        <w:commentReference w:id="158"/>
      </w:r>
      <w:r w:rsidDel="00000000" w:rsidR="00000000" w:rsidRPr="00000000">
        <w:rPr>
          <w:rtl w:val="0"/>
        </w:rPr>
        <w:t xml:space="preserve"> microseconds //This is 8 cycles</w:t>
      </w:r>
    </w:p>
    <w:p w:rsidR="00000000" w:rsidDel="00000000" w:rsidP="00000000" w:rsidRDefault="00000000" w:rsidRPr="00000000">
      <w:pPr>
        <w:pStyle w:val="Heading3"/>
        <w:contextualSpacing w:val="0"/>
        <w:jc w:val="left"/>
      </w:pPr>
      <w:bookmarkStart w:colFirst="0" w:colLast="0" w:name="h.7q0v4ib2od6l" w:id="33"/>
      <w:bookmarkEnd w:id="33"/>
      <w:r w:rsidDel="00000000" w:rsidR="00000000" w:rsidRPr="00000000">
        <w:rPr>
          <w:rtl w:val="0"/>
        </w:rPr>
        <w:t xml:space="preserve">PART 4 Consider two single precision floating point numbers x and y in IEEE 754 format, where x= 0x50240000 and y=0x40080000. The IEEE 754 format is given as follows: </w:t>
      </w:r>
    </w:p>
    <w:p w:rsidR="00000000" w:rsidDel="00000000" w:rsidP="00000000" w:rsidRDefault="00000000" w:rsidRPr="00000000">
      <w:pPr>
        <w:contextualSpacing w:val="0"/>
      </w:pPr>
      <w:r w:rsidDel="00000000" w:rsidR="00000000" w:rsidRPr="00000000">
        <w:drawing>
          <wp:inline distB="114300" distT="114300" distL="114300" distR="114300">
            <wp:extent cx="4543425" cy="990600"/>
            <wp:effectExtent b="0" l="0" r="0" t="0"/>
            <wp:docPr id="11"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4543425" cy="990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11876mvvc23e" w:id="34"/>
      <w:bookmarkEnd w:id="34"/>
      <w:r w:rsidDel="00000000" w:rsidR="00000000" w:rsidRPr="00000000">
        <w:rPr>
          <w:rtl w:val="0"/>
        </w:rPr>
        <w:t xml:space="preserve">What is the decimal value of x+y? Please show your work. (4 marks)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PS: Sri Said in the revision lecture thingy not to account for precision loss. In any case, STATE YO ASSUMPTIONS.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434343"/>
          <w:rtl w:val="0"/>
        </w:rPr>
        <w:t xml:space="preserve">0x50240000</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434343"/>
          <w:rtl w:val="0"/>
        </w:rPr>
        <w:t xml:space="preserve">0     101 0000 0     010 0100 0..0</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434343"/>
          <w:rtl w:val="0"/>
        </w:rPr>
        <w:t xml:space="preserve">sign: positive</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434343"/>
          <w:rtl w:val="0"/>
        </w:rPr>
        <w:t xml:space="preserve">exp: 160, so 160-127 = 33. so our num is __ * 2^33</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434343"/>
          <w:rtl w:val="0"/>
        </w:rPr>
        <w:t xml:space="preserve">mantissa:(implied 1) +0.25+0.03125 = 1.28125</w:t>
      </w:r>
    </w:p>
    <w:p w:rsidR="00000000" w:rsidDel="00000000" w:rsidP="00000000" w:rsidRDefault="00000000" w:rsidRPr="00000000">
      <w:pPr>
        <w:contextualSpacing w:val="0"/>
      </w:pPr>
      <w:commentRangeStart w:id="159"/>
      <w:commentRangeStart w:id="160"/>
      <w:commentRangeStart w:id="161"/>
      <w:commentRangeStart w:id="162"/>
      <w:r w:rsidDel="00000000" w:rsidR="00000000" w:rsidRPr="00000000">
        <w:rPr>
          <w:rFonts w:ascii="Trebuchet MS" w:cs="Trebuchet MS" w:eastAsia="Trebuchet MS" w:hAnsi="Trebuchet MS"/>
          <w:color w:val="434343"/>
          <w:rtl w:val="0"/>
        </w:rPr>
        <w:t xml:space="preserve">so 1.28125 * 2^33 = 11005853696</w:t>
      </w:r>
      <w:commentRangeEnd w:id="159"/>
      <w:r w:rsidDel="00000000" w:rsidR="00000000" w:rsidRPr="00000000">
        <w:commentReference w:id="159"/>
      </w:r>
      <w:commentRangeEnd w:id="160"/>
      <w:r w:rsidDel="00000000" w:rsidR="00000000" w:rsidRPr="00000000">
        <w:commentReference w:id="160"/>
      </w:r>
      <w:commentRangeEnd w:id="161"/>
      <w:r w:rsidDel="00000000" w:rsidR="00000000" w:rsidRPr="00000000">
        <w:commentReference w:id="161"/>
      </w:r>
      <w:commentRangeEnd w:id="162"/>
      <w:r w:rsidDel="00000000" w:rsidR="00000000" w:rsidRPr="00000000">
        <w:commentReference w:id="16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434343"/>
          <w:rtl w:val="0"/>
        </w:rPr>
        <w:t xml:space="preserve">0x40080000</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434343"/>
          <w:rtl w:val="0"/>
        </w:rPr>
        <w:t xml:space="preserve">0     100 0000 0     000 1000 0</w:t>
      </w:r>
      <w:r w:rsidDel="00000000" w:rsidR="00000000" w:rsidRPr="00000000">
        <w:rPr>
          <w:rFonts w:ascii="Trebuchet MS" w:cs="Trebuchet MS" w:eastAsia="Trebuchet MS" w:hAnsi="Trebuchet MS"/>
          <w:color w:val="434343"/>
          <w:rtl w:val="0"/>
        </w:rPr>
        <w:t xml:space="preserve">..</w:t>
      </w:r>
      <w:r w:rsidDel="00000000" w:rsidR="00000000" w:rsidRPr="00000000">
        <w:rPr>
          <w:rFonts w:ascii="Trebuchet MS" w:cs="Trebuchet MS" w:eastAsia="Trebuchet MS" w:hAnsi="Trebuchet MS"/>
          <w:color w:val="434343"/>
          <w:rtl w:val="0"/>
        </w:rPr>
        <w:t xml:space="preserve">0</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434343"/>
          <w:rtl w:val="0"/>
        </w:rPr>
        <w:t xml:space="preserve">sign: positive</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434343"/>
          <w:rtl w:val="0"/>
        </w:rPr>
        <w:t xml:space="preserve">exp: 128, so 128-127 = 1. so our num is __ * 2^1</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434343"/>
          <w:rtl w:val="0"/>
        </w:rPr>
        <w:t xml:space="preserve">mantissa: (implied 1) +0.0625 = 1.0625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434343"/>
          <w:rtl w:val="0"/>
        </w:rPr>
        <w:t xml:space="preserve">so 1.0625 * 2^1 = 2.125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434343"/>
          <w:rtl w:val="0"/>
        </w:rPr>
        <w:t xml:space="preserve">11005853696 + 2.125 = 11005853698.125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434343"/>
          <w:rtl w:val="0"/>
        </w:rPr>
        <w:t xml:space="preserve">//this one sucks without a calculator - please add any other methods/tips/etc</w:t>
      </w:r>
    </w:p>
    <w:p w:rsidR="00000000" w:rsidDel="00000000" w:rsidP="00000000" w:rsidRDefault="00000000" w:rsidRPr="00000000">
      <w:pPr>
        <w:contextualSpacing w:val="0"/>
      </w:pPr>
      <w:r w:rsidDel="00000000" w:rsidR="00000000" w:rsidRPr="00000000">
        <w:rPr>
          <w:color w:val="0000ff"/>
          <w:rtl w:val="0"/>
        </w:rPr>
        <w:t xml:space="preserve">I think i found a shortcut:</w:t>
      </w:r>
    </w:p>
    <w:p w:rsidR="00000000" w:rsidDel="00000000" w:rsidP="00000000" w:rsidRDefault="00000000" w:rsidRPr="00000000">
      <w:pPr>
        <w:contextualSpacing w:val="0"/>
      </w:pPr>
      <w:r w:rsidDel="00000000" w:rsidR="00000000" w:rsidRPr="00000000">
        <w:rPr>
          <w:color w:val="0000ff"/>
          <w:rtl w:val="0"/>
        </w:rPr>
        <w:t xml:space="preserve">Continuing from above</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0000ff"/>
          <w:rtl w:val="0"/>
        </w:rPr>
        <w:t xml:space="preserve">0x50240000 -&gt; </w:t>
      </w:r>
      <w:r w:rsidDel="00000000" w:rsidR="00000000" w:rsidRPr="00000000">
        <w:rPr>
          <w:color w:val="0000ff"/>
          <w:rtl w:val="0"/>
        </w:rPr>
        <w:t xml:space="preserve">1.28125</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0000ff"/>
          <w:rtl w:val="0"/>
        </w:rPr>
        <w:t xml:space="preserve">0x40080000 -&gt; </w:t>
      </w:r>
      <w:r w:rsidDel="00000000" w:rsidR="00000000" w:rsidRPr="00000000">
        <w:rPr>
          <w:color w:val="0000ff"/>
          <w:rtl w:val="0"/>
        </w:rPr>
        <w:t xml:space="preserve">1.0625</w:t>
      </w:r>
    </w:p>
    <w:p w:rsidR="00000000" w:rsidDel="00000000" w:rsidP="00000000" w:rsidRDefault="00000000" w:rsidRPr="00000000">
      <w:pPr>
        <w:contextualSpacing w:val="0"/>
      </w:pPr>
      <w:r w:rsidDel="00000000" w:rsidR="00000000" w:rsidRPr="00000000">
        <w:rPr>
          <w:color w:val="0000ff"/>
          <w:rtl w:val="0"/>
        </w:rPr>
        <w:t xml:space="preserve">1.0625 * 2^1 &lt; 1.28125 * 2^33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have to shift the 1.0625 by 2^32 times to get the same value exponents. BUT 32 &gt; 23 bits (mantissa) so 1.0625 * 2 -&gt; 0.000 * 2 ^ 33 (the result stored in the 23 bits will be 0) so we can add the values:</w:t>
      </w:r>
    </w:p>
    <w:p w:rsidR="00000000" w:rsidDel="00000000" w:rsidP="00000000" w:rsidRDefault="00000000" w:rsidRPr="00000000">
      <w:pPr>
        <w:contextualSpacing w:val="0"/>
      </w:pPr>
      <w:r w:rsidDel="00000000" w:rsidR="00000000" w:rsidRPr="00000000">
        <w:rPr>
          <w:color w:val="0000ff"/>
          <w:rtl w:val="0"/>
        </w:rPr>
        <w:t xml:space="preserve">0.00 * 2^33 + 1.28125 * 2^33 = 1.28125 * 2^33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Indeed if you plug the above tedius answer </w:t>
      </w:r>
      <w:r w:rsidDel="00000000" w:rsidR="00000000" w:rsidRPr="00000000">
        <w:rPr>
          <w:rFonts w:ascii="Trebuchet MS" w:cs="Trebuchet MS" w:eastAsia="Trebuchet MS" w:hAnsi="Trebuchet MS"/>
          <w:color w:val="0000ff"/>
          <w:rtl w:val="0"/>
        </w:rPr>
        <w:t xml:space="preserve">11005853698.125 into a converter </w:t>
      </w:r>
      <w:hyperlink r:id="rId26">
        <w:r w:rsidDel="00000000" w:rsidR="00000000" w:rsidRPr="00000000">
          <w:rPr>
            <w:rFonts w:ascii="Trebuchet MS" w:cs="Trebuchet MS" w:eastAsia="Trebuchet MS" w:hAnsi="Trebuchet MS"/>
            <w:color w:val="1155cc"/>
            <w:u w:val="single"/>
            <w:rtl w:val="0"/>
          </w:rPr>
          <w:t xml:space="preserve">http://www.h-schmidt.net/FloatConverter/IEEE754.html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0000ff"/>
          <w:rtl w:val="0"/>
        </w:rPr>
        <w:t xml:space="preserve">you get the same mantissa 1.28125 (also 11005853698.125/2^33 = 1.28125)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PS. I’m not very good at explaining, I got this trick from here: </w:t>
      </w:r>
      <w:hyperlink r:id="rId27">
        <w:r w:rsidDel="00000000" w:rsidR="00000000" w:rsidRPr="00000000">
          <w:rPr>
            <w:color w:val="1155cc"/>
            <w:u w:val="single"/>
            <w:rtl w:val="0"/>
          </w:rPr>
          <w:t xml:space="preserve">https://www.youtube.com/watch?v=DuOwT2hZOiw</w:t>
        </w:r>
      </w:hyperlink>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Maybe someone can watch it and try to make it clearer?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ff"/>
          <w:rtl w:val="0"/>
        </w:rPr>
        <w:t xml:space="preserve">Here’s my idea for smoothing things out with dealing with x.</w:t>
      </w:r>
    </w:p>
    <w:p w:rsidR="00000000" w:rsidDel="00000000" w:rsidP="00000000" w:rsidRDefault="00000000" w:rsidRPr="00000000">
      <w:pPr>
        <w:contextualSpacing w:val="0"/>
      </w:pPr>
      <w:r w:rsidDel="00000000" w:rsidR="00000000" w:rsidRPr="00000000">
        <w:rPr>
          <w:color w:val="ff00ff"/>
          <w:rtl w:val="0"/>
        </w:rPr>
        <w:t xml:space="preserve">I personally find it easier to go from:</w:t>
      </w:r>
    </w:p>
    <w:p w:rsidR="00000000" w:rsidDel="00000000" w:rsidP="00000000" w:rsidRDefault="00000000" w:rsidRPr="00000000">
      <w:pPr>
        <w:contextualSpacing w:val="0"/>
      </w:pPr>
      <w:r w:rsidDel="00000000" w:rsidR="00000000" w:rsidRPr="00000000">
        <w:rPr>
          <w:color w:val="ff00ff"/>
          <w:rtl w:val="0"/>
        </w:rPr>
        <w:t xml:space="preserve">1.01001_2 * (2^33)</w:t>
      </w:r>
    </w:p>
    <w:p w:rsidR="00000000" w:rsidDel="00000000" w:rsidP="00000000" w:rsidRDefault="00000000" w:rsidRPr="00000000">
      <w:pPr>
        <w:contextualSpacing w:val="0"/>
      </w:pPr>
      <w:r w:rsidDel="00000000" w:rsidR="00000000" w:rsidRPr="00000000">
        <w:rPr>
          <w:color w:val="ff00ff"/>
          <w:rtl w:val="0"/>
        </w:rPr>
        <w:t xml:space="preserve">Then doing a bit more pre-processing by multiplying it by a few multiples of 2 to get:</w:t>
      </w:r>
    </w:p>
    <w:p w:rsidR="00000000" w:rsidDel="00000000" w:rsidP="00000000" w:rsidRDefault="00000000" w:rsidRPr="00000000">
      <w:pPr>
        <w:contextualSpacing w:val="0"/>
      </w:pPr>
      <w:r w:rsidDel="00000000" w:rsidR="00000000" w:rsidRPr="00000000">
        <w:rPr>
          <w:color w:val="ff00ff"/>
          <w:rtl w:val="0"/>
        </w:rPr>
        <w:t xml:space="preserve">101001_2 * (2^28)</w:t>
      </w:r>
    </w:p>
    <w:p w:rsidR="00000000" w:rsidDel="00000000" w:rsidP="00000000" w:rsidRDefault="00000000" w:rsidRPr="00000000">
      <w:pPr>
        <w:contextualSpacing w:val="0"/>
      </w:pPr>
      <w:r w:rsidDel="00000000" w:rsidR="00000000" w:rsidRPr="00000000">
        <w:rPr>
          <w:color w:val="ff00ff"/>
          <w:rtl w:val="0"/>
        </w:rPr>
        <w:t xml:space="preserve">Which is:</w:t>
      </w:r>
    </w:p>
    <w:p w:rsidR="00000000" w:rsidDel="00000000" w:rsidP="00000000" w:rsidRDefault="00000000" w:rsidRPr="00000000">
      <w:pPr>
        <w:contextualSpacing w:val="0"/>
      </w:pPr>
      <w:r w:rsidDel="00000000" w:rsidR="00000000" w:rsidRPr="00000000">
        <w:rPr>
          <w:color w:val="ff00ff"/>
          <w:rtl w:val="0"/>
        </w:rPr>
        <w:t xml:space="preserve">41*(2^28)</w:t>
      </w:r>
    </w:p>
    <w:p w:rsidR="00000000" w:rsidDel="00000000" w:rsidP="00000000" w:rsidRDefault="00000000" w:rsidRPr="00000000">
      <w:pPr>
        <w:contextualSpacing w:val="0"/>
      </w:pPr>
      <w:r w:rsidDel="00000000" w:rsidR="00000000" w:rsidRPr="00000000">
        <w:rPr>
          <w:color w:val="ff00ff"/>
          <w:rtl w:val="0"/>
        </w:rPr>
        <w:t xml:space="preserve">And should be easier to deal with by hand than decimal places.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y0jj4mft04p1" w:id="35"/>
      <w:bookmarkEnd w:id="35"/>
      <w:r w:rsidDel="00000000" w:rsidR="00000000" w:rsidRPr="00000000">
        <w:rPr>
          <w:rtl w:val="0"/>
        </w:rPr>
        <w:t xml:space="preserve">PART 5 How many bits do you need to represent a~z 26 letters and 0~9 ten digits? Can you encode them with the 4x4 keypad ? If no, why? If yes, how? (5 marks).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We will need to be able to represent 26+10=36 letters/digits. Lowest power of 2 is 64, so we will need a minimum of 6 bits to uniquely represent each letter and number.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63"/>
      <w:commentRangeStart w:id="164"/>
      <w:commentRangeStart w:id="165"/>
      <w:commentRangeStart w:id="166"/>
      <w:r w:rsidDel="00000000" w:rsidR="00000000" w:rsidRPr="00000000">
        <w:rPr>
          <w:rFonts w:ascii="Calibri" w:cs="Calibri" w:eastAsia="Calibri" w:hAnsi="Calibri"/>
          <w:i w:val="1"/>
          <w:rtl w:val="0"/>
        </w:rPr>
        <w:t xml:space="preserve">umm… help! can we encode them withld a 4x4 keypad?</w:t>
      </w:r>
      <w:commentRangeEnd w:id="163"/>
      <w:r w:rsidDel="00000000" w:rsidR="00000000" w:rsidRPr="00000000">
        <w:commentReference w:id="163"/>
      </w:r>
      <w:commentRangeEnd w:id="164"/>
      <w:r w:rsidDel="00000000" w:rsidR="00000000" w:rsidRPr="00000000">
        <w:commentReference w:id="164"/>
      </w:r>
      <w:commentRangeEnd w:id="165"/>
      <w:r w:rsidDel="00000000" w:rsidR="00000000" w:rsidRPr="00000000">
        <w:commentReference w:id="165"/>
      </w:r>
      <w:commentRangeEnd w:id="166"/>
      <w:r w:rsidDel="00000000" w:rsidR="00000000" w:rsidRPr="00000000">
        <w:commentReference w:id="166"/>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There are 36 symbols we need to encode.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Suppose each symbol was encoded by pressing two keys on the keypad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=&gt; 16 choose 2 unique choices = 15*16/2 = 120 &gt; 36. So yes we can encode it on a keypad (given that ghosting is not an issue), though it wouldn’t be intuitive at all. </w:t>
      </w:r>
    </w:p>
    <w:p w:rsidR="00000000" w:rsidDel="00000000" w:rsidP="00000000" w:rsidRDefault="00000000" w:rsidRPr="00000000">
      <w:pPr>
        <w:pStyle w:val="Heading3"/>
        <w:contextualSpacing w:val="0"/>
        <w:jc w:val="left"/>
      </w:pPr>
      <w:bookmarkStart w:colFirst="0" w:colLast="0" w:name="h.kn1ob14uqjc3" w:id="36"/>
      <w:bookmarkEnd w:id="36"/>
      <w:r w:rsidDel="00000000" w:rsidR="00000000" w:rsidRPr="00000000">
        <w:rPr>
          <w:rtl w:val="0"/>
        </w:rPr>
      </w:r>
    </w:p>
    <w:p w:rsidR="00000000" w:rsidDel="00000000" w:rsidP="00000000" w:rsidRDefault="00000000" w:rsidRPr="00000000">
      <w:pPr>
        <w:pStyle w:val="Heading2"/>
        <w:contextualSpacing w:val="0"/>
      </w:pPr>
      <w:bookmarkStart w:colFirst="0" w:colLast="0" w:name="h.f3vdg89xi8sc" w:id="37"/>
      <w:bookmarkEnd w:id="37"/>
      <w:r w:rsidDel="00000000" w:rsidR="00000000" w:rsidRPr="00000000">
        <w:rPr>
          <w:rtl w:val="0"/>
        </w:rPr>
        <w:t xml:space="preserve">3. AVR Assembly Programming and Design (33 marks)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s84f1m2dlbjl" w:id="38"/>
      <w:bookmarkEnd w:id="38"/>
      <w:r w:rsidDel="00000000" w:rsidR="00000000" w:rsidRPr="00000000">
        <w:rPr>
          <w:rtl w:val="0"/>
        </w:rPr>
        <w:t xml:space="preserve">PART 1 Write an AVR assembly program to find the max value of an integer array, A. Your program must satisfy the following requirements. </w:t>
      </w:r>
    </w:p>
    <w:p w:rsidR="00000000" w:rsidDel="00000000" w:rsidP="00000000" w:rsidRDefault="00000000" w:rsidRPr="00000000">
      <w:pPr>
        <w:pStyle w:val="Heading3"/>
        <w:contextualSpacing w:val="0"/>
        <w:jc w:val="left"/>
      </w:pPr>
      <w:bookmarkStart w:colFirst="0" w:colLast="0" w:name="h.5nj6311sfy49" w:id="39"/>
      <w:bookmarkEnd w:id="39"/>
      <w:r w:rsidDel="00000000" w:rsidR="00000000" w:rsidRPr="00000000">
        <w:rPr>
          <w:rtl w:val="0"/>
        </w:rPr>
        <w:t xml:space="preserve">1) Each element is a 2-byte signed integer. </w:t>
      </w:r>
    </w:p>
    <w:p w:rsidR="00000000" w:rsidDel="00000000" w:rsidP="00000000" w:rsidRDefault="00000000" w:rsidRPr="00000000">
      <w:pPr>
        <w:pStyle w:val="Heading3"/>
        <w:contextualSpacing w:val="0"/>
        <w:jc w:val="left"/>
      </w:pPr>
      <w:bookmarkStart w:colFirst="0" w:colLast="0" w:name="h.it9esobccb75" w:id="40"/>
      <w:bookmarkEnd w:id="40"/>
      <w:r w:rsidDel="00000000" w:rsidR="00000000" w:rsidRPr="00000000">
        <w:rPr>
          <w:rtl w:val="0"/>
        </w:rPr>
        <w:t xml:space="preserve">2) Array A is stored contiguously in the FLASH. </w:t>
      </w:r>
    </w:p>
    <w:p w:rsidR="00000000" w:rsidDel="00000000" w:rsidP="00000000" w:rsidRDefault="00000000" w:rsidRPr="00000000">
      <w:pPr>
        <w:pStyle w:val="Heading3"/>
        <w:contextualSpacing w:val="0"/>
        <w:jc w:val="left"/>
      </w:pPr>
      <w:bookmarkStart w:colFirst="0" w:colLast="0" w:name="h.jdus4s7v5vwk" w:id="41"/>
      <w:bookmarkEnd w:id="41"/>
      <w:r w:rsidDel="00000000" w:rsidR="00000000" w:rsidRPr="00000000">
        <w:rPr>
          <w:rtl w:val="0"/>
        </w:rPr>
        <w:t xml:space="preserve">3) Your program must define and use at least one MACRO. </w:t>
      </w:r>
    </w:p>
    <w:p w:rsidR="00000000" w:rsidDel="00000000" w:rsidP="00000000" w:rsidRDefault="00000000" w:rsidRPr="00000000">
      <w:pPr>
        <w:pStyle w:val="Heading3"/>
        <w:contextualSpacing w:val="0"/>
        <w:jc w:val="left"/>
      </w:pPr>
      <w:bookmarkStart w:colFirst="0" w:colLast="0" w:name="h.ayjvq1ok9dk5" w:id="42"/>
      <w:bookmarkEnd w:id="42"/>
      <w:r w:rsidDel="00000000" w:rsidR="00000000" w:rsidRPr="00000000">
        <w:rPr>
          <w:rtl w:val="0"/>
        </w:rPr>
        <w:t xml:space="preserve">4) The array length is 10. (7 marks)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//tested on avr studio after i finished this question with the two arrays i listed</w:t>
      </w:r>
    </w:p>
    <w:p w:rsidR="00000000" w:rsidDel="00000000" w:rsidP="00000000" w:rsidRDefault="00000000" w:rsidRPr="00000000">
      <w:pPr>
        <w:contextualSpacing w:val="0"/>
      </w:pPr>
      <w:r w:rsidDel="00000000" w:rsidR="00000000" w:rsidRPr="00000000">
        <w:rPr>
          <w:rtl w:val="0"/>
        </w:rPr>
        <w:t xml:space="preserve">//not sure if it works so well with signed numbers though, pls double check</w:t>
      </w:r>
    </w:p>
    <w:p w:rsidR="00000000" w:rsidDel="00000000" w:rsidP="00000000" w:rsidRDefault="00000000" w:rsidRPr="00000000">
      <w:pPr>
        <w:contextualSpacing w:val="0"/>
      </w:pPr>
      <w:r w:rsidDel="00000000" w:rsidR="00000000" w:rsidRPr="00000000">
        <w:rPr>
          <w:rtl w:val="0"/>
        </w:rPr>
        <w:t xml:space="preserve">.include "m2560def.inc"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.cseg</w:t>
      </w:r>
    </w:p>
    <w:p w:rsidR="00000000" w:rsidDel="00000000" w:rsidP="00000000" w:rsidRDefault="00000000" w:rsidRPr="00000000">
      <w:pPr>
        <w:contextualSpacing w:val="0"/>
      </w:pPr>
      <w:r w:rsidDel="00000000" w:rsidR="00000000" w:rsidRPr="00000000">
        <w:rPr>
          <w:rtl w:val="0"/>
        </w:rPr>
        <w:t xml:space="preserve">A: .dw 2000, 1, -200, 3, 0, 7777, 2, 4, 5, 6, 7</w:t>
      </w:r>
    </w:p>
    <w:p w:rsidR="00000000" w:rsidDel="00000000" w:rsidP="00000000" w:rsidRDefault="00000000" w:rsidRPr="00000000">
      <w:pPr>
        <w:contextualSpacing w:val="0"/>
      </w:pPr>
      <w:r w:rsidDel="00000000" w:rsidR="00000000" w:rsidRPr="00000000">
        <w:rPr>
          <w:rtl w:val="0"/>
        </w:rPr>
        <w:t xml:space="preserve">//A: .dw -500, -2, -50, -4, -10, -300, -7, -8, -9,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.macro StoreStuffYo</w:t>
      </w:r>
    </w:p>
    <w:p w:rsidR="00000000" w:rsidDel="00000000" w:rsidP="00000000" w:rsidRDefault="00000000" w:rsidRPr="00000000">
      <w:pPr>
        <w:contextualSpacing w:val="0"/>
      </w:pPr>
      <w:r w:rsidDel="00000000" w:rsidR="00000000" w:rsidRPr="00000000">
        <w:rPr>
          <w:rtl w:val="0"/>
        </w:rPr>
        <w:t xml:space="preserve">mov @0, @2</w:t>
      </w:r>
    </w:p>
    <w:p w:rsidR="00000000" w:rsidDel="00000000" w:rsidP="00000000" w:rsidRDefault="00000000" w:rsidRPr="00000000">
      <w:pPr>
        <w:contextualSpacing w:val="0"/>
      </w:pPr>
      <w:r w:rsidDel="00000000" w:rsidR="00000000" w:rsidRPr="00000000">
        <w:rPr>
          <w:rtl w:val="0"/>
        </w:rPr>
        <w:t xml:space="preserve">mov @1, @3</w:t>
      </w:r>
    </w:p>
    <w:p w:rsidR="00000000" w:rsidDel="00000000" w:rsidP="00000000" w:rsidRDefault="00000000" w:rsidRPr="00000000">
      <w:pPr>
        <w:contextualSpacing w:val="0"/>
      </w:pPr>
      <w:r w:rsidDel="00000000" w:rsidR="00000000" w:rsidRPr="00000000">
        <w:rPr>
          <w:rtl w:val="0"/>
        </w:rPr>
        <w:t xml:space="preserve">.endmacro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setup:</w:t>
      </w:r>
    </w:p>
    <w:p w:rsidR="00000000" w:rsidDel="00000000" w:rsidP="00000000" w:rsidRDefault="00000000" w:rsidRPr="00000000">
      <w:pPr>
        <w:contextualSpacing w:val="0"/>
      </w:pPr>
      <w:r w:rsidDel="00000000" w:rsidR="00000000" w:rsidRPr="00000000">
        <w:rPr>
          <w:rtl w:val="0"/>
        </w:rPr>
        <w:t xml:space="preserve">clr r16</w:t>
        <w:tab/>
        <w:tab/>
        <w:t xml:space="preserve">//low byte of largest number</w:t>
      </w:r>
    </w:p>
    <w:p w:rsidR="00000000" w:rsidDel="00000000" w:rsidP="00000000" w:rsidRDefault="00000000" w:rsidRPr="00000000">
      <w:pPr>
        <w:contextualSpacing w:val="0"/>
      </w:pPr>
      <w:r w:rsidDel="00000000" w:rsidR="00000000" w:rsidRPr="00000000">
        <w:rPr>
          <w:rtl w:val="0"/>
        </w:rPr>
        <w:t xml:space="preserve">clr r17</w:t>
        <w:tab/>
        <w:tab/>
        <w:t xml:space="preserve">//high byte of largest number</w:t>
      </w:r>
    </w:p>
    <w:p w:rsidR="00000000" w:rsidDel="00000000" w:rsidP="00000000" w:rsidRDefault="00000000" w:rsidRPr="00000000">
      <w:pPr>
        <w:contextualSpacing w:val="0"/>
      </w:pPr>
      <w:r w:rsidDel="00000000" w:rsidR="00000000" w:rsidRPr="00000000">
        <w:rPr>
          <w:rtl w:val="0"/>
        </w:rPr>
        <w:t xml:space="preserve">clr r20</w:t>
        <w:tab/>
        <w:tab/>
        <w:t xml:space="preserve">//counter</w:t>
      </w:r>
    </w:p>
    <w:p w:rsidR="00000000" w:rsidDel="00000000" w:rsidP="00000000" w:rsidRDefault="00000000" w:rsidRPr="00000000">
      <w:pPr>
        <w:contextualSpacing w:val="0"/>
      </w:pPr>
      <w:r w:rsidDel="00000000" w:rsidR="00000000" w:rsidRPr="00000000">
        <w:rPr>
          <w:rtl w:val="0"/>
        </w:rPr>
        <w:t xml:space="preserve">clr r18</w:t>
        <w:tab/>
        <w:tab/>
        <w:t xml:space="preserve">//low temp </w:t>
      </w:r>
    </w:p>
    <w:p w:rsidR="00000000" w:rsidDel="00000000" w:rsidP="00000000" w:rsidRDefault="00000000" w:rsidRPr="00000000">
      <w:pPr>
        <w:contextualSpacing w:val="0"/>
      </w:pPr>
      <w:r w:rsidDel="00000000" w:rsidR="00000000" w:rsidRPr="00000000">
        <w:rPr>
          <w:rtl w:val="0"/>
        </w:rPr>
        <w:t xml:space="preserve">clr r19</w:t>
        <w:tab/>
        <w:tab/>
        <w:t xml:space="preserve">//high temp</w:t>
      </w:r>
    </w:p>
    <w:p w:rsidR="00000000" w:rsidDel="00000000" w:rsidP="00000000" w:rsidRDefault="00000000" w:rsidRPr="00000000">
      <w:pPr>
        <w:contextualSpacing w:val="0"/>
      </w:pPr>
      <w:r w:rsidDel="00000000" w:rsidR="00000000" w:rsidRPr="00000000">
        <w:rPr>
          <w:rtl w:val="0"/>
        </w:rPr>
        <w:t xml:space="preserve">ldi zh, high(A&lt;&lt;1)</w:t>
      </w:r>
    </w:p>
    <w:p w:rsidR="00000000" w:rsidDel="00000000" w:rsidP="00000000" w:rsidRDefault="00000000" w:rsidRPr="00000000">
      <w:pPr>
        <w:contextualSpacing w:val="0"/>
      </w:pPr>
      <w:r w:rsidDel="00000000" w:rsidR="00000000" w:rsidRPr="00000000">
        <w:rPr>
          <w:rtl w:val="0"/>
        </w:rPr>
        <w:t xml:space="preserve">ldi zl, low(A&lt;&lt;1)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dummy section was needed to initialise r16, r17, i was lazy so did it the easy way l0l</w:t>
      </w:r>
    </w:p>
    <w:p w:rsidR="00000000" w:rsidDel="00000000" w:rsidP="00000000" w:rsidRDefault="00000000" w:rsidRPr="00000000">
      <w:pPr>
        <w:contextualSpacing w:val="0"/>
      </w:pPr>
      <w:r w:rsidDel="00000000" w:rsidR="00000000" w:rsidRPr="00000000">
        <w:rPr>
          <w:rtl w:val="0"/>
        </w:rPr>
        <w:t xml:space="preserve">lpm r18, z+</w:t>
      </w:r>
    </w:p>
    <w:p w:rsidR="00000000" w:rsidDel="00000000" w:rsidP="00000000" w:rsidRDefault="00000000" w:rsidRPr="00000000">
      <w:pPr>
        <w:contextualSpacing w:val="0"/>
      </w:pPr>
      <w:r w:rsidDel="00000000" w:rsidR="00000000" w:rsidRPr="00000000">
        <w:rPr>
          <w:rtl w:val="0"/>
        </w:rPr>
        <w:t xml:space="preserve">lpm r19, z+</w:t>
      </w:r>
    </w:p>
    <w:p w:rsidR="00000000" w:rsidDel="00000000" w:rsidP="00000000" w:rsidRDefault="00000000" w:rsidRPr="00000000">
      <w:pPr>
        <w:contextualSpacing w:val="0"/>
      </w:pPr>
      <w:r w:rsidDel="00000000" w:rsidR="00000000" w:rsidRPr="00000000">
        <w:rPr>
          <w:rtl w:val="0"/>
        </w:rPr>
        <w:t xml:space="preserve">StoreStuffYo r16, r17, r18, r19</w:t>
      </w:r>
    </w:p>
    <w:p w:rsidR="00000000" w:rsidDel="00000000" w:rsidP="00000000" w:rsidRDefault="00000000" w:rsidRPr="00000000">
      <w:pPr>
        <w:contextualSpacing w:val="0"/>
      </w:pPr>
      <w:r w:rsidDel="00000000" w:rsidR="00000000" w:rsidRPr="00000000">
        <w:rPr>
          <w:rtl w:val="0"/>
        </w:rPr>
        <w:t xml:space="preserve">ldi zh, high(A&lt;&lt;1)</w:t>
      </w:r>
    </w:p>
    <w:p w:rsidR="00000000" w:rsidDel="00000000" w:rsidP="00000000" w:rsidRDefault="00000000" w:rsidRPr="00000000">
      <w:pPr>
        <w:contextualSpacing w:val="0"/>
      </w:pPr>
      <w:r w:rsidDel="00000000" w:rsidR="00000000" w:rsidRPr="00000000">
        <w:rPr>
          <w:rtl w:val="0"/>
        </w:rPr>
        <w:t xml:space="preserve">ldi zl, low(A&lt;&lt;1)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loop:</w:t>
      </w:r>
    </w:p>
    <w:p w:rsidR="00000000" w:rsidDel="00000000" w:rsidP="00000000" w:rsidRDefault="00000000" w:rsidRPr="00000000">
      <w:pPr>
        <w:contextualSpacing w:val="0"/>
      </w:pPr>
      <w:r w:rsidDel="00000000" w:rsidR="00000000" w:rsidRPr="00000000">
        <w:rPr>
          <w:rtl w:val="0"/>
        </w:rPr>
        <w:t xml:space="preserve">lpm r18, z+</w:t>
      </w:r>
    </w:p>
    <w:p w:rsidR="00000000" w:rsidDel="00000000" w:rsidP="00000000" w:rsidRDefault="00000000" w:rsidRPr="00000000">
      <w:pPr>
        <w:contextualSpacing w:val="0"/>
      </w:pPr>
      <w:r w:rsidDel="00000000" w:rsidR="00000000" w:rsidRPr="00000000">
        <w:rPr>
          <w:rtl w:val="0"/>
        </w:rPr>
        <w:t xml:space="preserve">lpm r19, z+</w:t>
      </w:r>
    </w:p>
    <w:p w:rsidR="00000000" w:rsidDel="00000000" w:rsidP="00000000" w:rsidRDefault="00000000" w:rsidRPr="00000000">
      <w:pPr>
        <w:contextualSpacing w:val="0"/>
      </w:pPr>
      <w:r w:rsidDel="00000000" w:rsidR="00000000" w:rsidRPr="00000000">
        <w:rPr>
          <w:rtl w:val="0"/>
        </w:rPr>
        <w:t xml:space="preserve">cp r18, r16</w:t>
        <w:tab/>
        <w:tab/>
        <w:t xml:space="preserve">//compare temp variable with our actual return result</w:t>
      </w:r>
    </w:p>
    <w:p w:rsidR="00000000" w:rsidDel="00000000" w:rsidP="00000000" w:rsidRDefault="00000000" w:rsidRPr="00000000">
      <w:pPr>
        <w:contextualSpacing w:val="0"/>
      </w:pPr>
      <w:r w:rsidDel="00000000" w:rsidR="00000000" w:rsidRPr="00000000">
        <w:rPr>
          <w:rtl w:val="0"/>
        </w:rPr>
        <w:t xml:space="preserve">cpc r19, r17</w:t>
      </w:r>
    </w:p>
    <w:p w:rsidR="00000000" w:rsidDel="00000000" w:rsidP="00000000" w:rsidRDefault="00000000" w:rsidRPr="00000000">
      <w:pPr>
        <w:contextualSpacing w:val="0"/>
      </w:pPr>
      <w:r w:rsidDel="00000000" w:rsidR="00000000" w:rsidRPr="00000000">
        <w:rPr>
          <w:rtl w:val="0"/>
        </w:rPr>
        <w:t xml:space="preserve">brlt incCounter</w:t>
        <w:tab/>
        <w:t xml:space="preserve">//if our temp variable is smaller, no point storing right?? so we continue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store:</w:t>
        <w:tab/>
        <w:tab/>
        <w:tab/>
        <w:t xml:space="preserve">//this is where we move our temp variable into our return result</w:t>
      </w:r>
    </w:p>
    <w:p w:rsidR="00000000" w:rsidDel="00000000" w:rsidP="00000000" w:rsidRDefault="00000000" w:rsidRPr="00000000">
      <w:pPr>
        <w:contextualSpacing w:val="0"/>
      </w:pPr>
      <w:r w:rsidDel="00000000" w:rsidR="00000000" w:rsidRPr="00000000">
        <w:rPr>
          <w:rtl w:val="0"/>
        </w:rPr>
        <w:t xml:space="preserve">StoreStuffYo r16, r17, r18, r19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incCounter:</w:t>
      </w:r>
    </w:p>
    <w:p w:rsidR="00000000" w:rsidDel="00000000" w:rsidP="00000000" w:rsidRDefault="00000000" w:rsidRPr="00000000">
      <w:pPr>
        <w:contextualSpacing w:val="0"/>
      </w:pPr>
      <w:r w:rsidDel="00000000" w:rsidR="00000000" w:rsidRPr="00000000">
        <w:rPr>
          <w:rtl w:val="0"/>
        </w:rPr>
        <w:t xml:space="preserve">inc r20</w:t>
      </w:r>
    </w:p>
    <w:p w:rsidR="00000000" w:rsidDel="00000000" w:rsidP="00000000" w:rsidRDefault="00000000" w:rsidRPr="00000000">
      <w:pPr>
        <w:contextualSpacing w:val="0"/>
      </w:pPr>
      <w:r w:rsidDel="00000000" w:rsidR="00000000" w:rsidRPr="00000000">
        <w:rPr>
          <w:rtl w:val="0"/>
        </w:rPr>
        <w:t xml:space="preserve">cpi r20, 10</w:t>
      </w:r>
    </w:p>
    <w:p w:rsidR="00000000" w:rsidDel="00000000" w:rsidP="00000000" w:rsidRDefault="00000000" w:rsidRPr="00000000">
      <w:pPr>
        <w:contextualSpacing w:val="0"/>
      </w:pPr>
      <w:r w:rsidDel="00000000" w:rsidR="00000000" w:rsidRPr="00000000">
        <w:rPr>
          <w:rtl w:val="0"/>
        </w:rPr>
        <w:t xml:space="preserve">brne loop</w:t>
      </w:r>
    </w:p>
    <w:p w:rsidR="00000000" w:rsidDel="00000000" w:rsidP="00000000" w:rsidRDefault="00000000" w:rsidRPr="00000000">
      <w:pPr>
        <w:contextualSpacing w:val="0"/>
      </w:pPr>
      <w:r w:rsidDel="00000000" w:rsidR="00000000" w:rsidRPr="00000000">
        <w:rPr>
          <w:rtl w:val="0"/>
        </w:rPr>
        <w:t xml:space="preserve">end: rjmp end</w:t>
        <w:tab/>
        <w:tab/>
        <w:t xml:space="preserve">//rjmp is 2 cycles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434343"/>
          <w:rtl w:val="0"/>
        </w:rPr>
        <w:t xml:space="preserve">PART 2 An array of ten 2-byte integers are stored in the AVR program memory. Write a program to convert the array to different endianness format and store it back to the data memory. 5 Your program must satisfy the following requirements: </w:t>
      </w:r>
    </w:p>
    <w:p w:rsidR="00000000" w:rsidDel="00000000" w:rsidP="00000000" w:rsidRDefault="00000000" w:rsidRPr="00000000">
      <w:pPr>
        <w:pStyle w:val="Heading3"/>
        <w:contextualSpacing w:val="0"/>
        <w:jc w:val="left"/>
      </w:pPr>
      <w:bookmarkStart w:colFirst="0" w:colLast="0" w:name="h.ur8lfsuo39l" w:id="43"/>
      <w:bookmarkEnd w:id="43"/>
      <w:r w:rsidDel="00000000" w:rsidR="00000000" w:rsidRPr="00000000">
        <w:rPr>
          <w:rtl w:val="0"/>
        </w:rPr>
        <w:t xml:space="preserve">1. Your program must use at least one function. </w:t>
      </w:r>
    </w:p>
    <w:p w:rsidR="00000000" w:rsidDel="00000000" w:rsidP="00000000" w:rsidRDefault="00000000" w:rsidRPr="00000000">
      <w:pPr>
        <w:pStyle w:val="Heading3"/>
        <w:contextualSpacing w:val="0"/>
        <w:jc w:val="left"/>
      </w:pPr>
      <w:bookmarkStart w:colFirst="0" w:colLast="0" w:name="h.j2p7hqngdj7" w:id="44"/>
      <w:bookmarkEnd w:id="44"/>
      <w:r w:rsidDel="00000000" w:rsidR="00000000" w:rsidRPr="00000000">
        <w:rPr>
          <w:rtl w:val="0"/>
        </w:rPr>
        <w:t xml:space="preserve">2. All local variables and parameters must be stored in the stack space. </w:t>
      </w:r>
    </w:p>
    <w:p w:rsidR="00000000" w:rsidDel="00000000" w:rsidP="00000000" w:rsidRDefault="00000000" w:rsidRPr="00000000">
      <w:pPr>
        <w:pStyle w:val="Heading3"/>
        <w:contextualSpacing w:val="0"/>
        <w:jc w:val="left"/>
      </w:pPr>
      <w:bookmarkStart w:colFirst="0" w:colLast="0" w:name="h.ia478dl1fv9w" w:id="45"/>
      <w:bookmarkEnd w:id="45"/>
      <w:r w:rsidDel="00000000" w:rsidR="00000000" w:rsidRPr="00000000">
        <w:rPr>
          <w:rtl w:val="0"/>
        </w:rPr>
        <w:t xml:space="preserve">3. You must describe the stack frame structures for the function used in your program. (8 marks)</w:t>
      </w:r>
    </w:p>
    <w:p w:rsidR="00000000" w:rsidDel="00000000" w:rsidP="00000000" w:rsidRDefault="00000000" w:rsidRPr="00000000">
      <w:pPr>
        <w:pStyle w:val="Heading3"/>
        <w:contextualSpacing w:val="0"/>
        <w:jc w:val="left"/>
      </w:pPr>
      <w:bookmarkStart w:colFirst="0" w:colLast="0" w:name="h.3sx2syvn61wa" w:id="46"/>
      <w:bookmarkEnd w:id="46"/>
      <w:r w:rsidDel="00000000" w:rsidR="00000000" w:rsidRPr="00000000">
        <w:rPr>
          <w:rtl w:val="0"/>
        </w:rPr>
        <w:t xml:space="preserve">PART 3 Consider to design an embedded system to control the speed of a DC motor. The operating specification of the system is given below: </w:t>
      </w:r>
    </w:p>
    <w:p w:rsidR="00000000" w:rsidDel="00000000" w:rsidP="00000000" w:rsidRDefault="00000000" w:rsidRPr="00000000">
      <w:pPr>
        <w:pStyle w:val="Heading3"/>
        <w:contextualSpacing w:val="0"/>
        <w:jc w:val="left"/>
      </w:pPr>
      <w:bookmarkStart w:colFirst="0" w:colLast="0" w:name="h.uk7dsp4yx1vv" w:id="47"/>
      <w:bookmarkEnd w:id="47"/>
      <w:r w:rsidDel="00000000" w:rsidR="00000000" w:rsidRPr="00000000">
        <w:rPr>
          <w:rtl w:val="0"/>
        </w:rPr>
        <w:t xml:space="preserve">1. The speed of the motor is input from the keypad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434343"/>
          <w:rtl w:val="0"/>
        </w:rPr>
        <w:t xml:space="preserve">i.</w:t>
        <w:tab/>
        <w:t xml:space="preserve">Assume that the motor is driven by a PWM signal. And there is a formula to determine the duty cycle for different motor speed when the motor spins without any extra load.</w:t>
      </w:r>
    </w:p>
    <w:p w:rsidR="00000000" w:rsidDel="00000000" w:rsidP="00000000" w:rsidRDefault="00000000" w:rsidRPr="00000000">
      <w:pPr>
        <w:pStyle w:val="Heading3"/>
        <w:contextualSpacing w:val="0"/>
        <w:jc w:val="left"/>
      </w:pPr>
      <w:bookmarkStart w:colFirst="0" w:colLast="0" w:name="h.cn4brws0g32f" w:id="48"/>
      <w:bookmarkEnd w:id="48"/>
      <w:r w:rsidDel="00000000" w:rsidR="00000000" w:rsidRPr="00000000">
        <w:rPr>
          <w:rtl w:val="0"/>
        </w:rPr>
        <w:t xml:space="preserve">2. The motor is started by an external push button operation </w:t>
      </w:r>
    </w:p>
    <w:p w:rsidR="00000000" w:rsidDel="00000000" w:rsidP="00000000" w:rsidRDefault="00000000" w:rsidRPr="00000000">
      <w:pPr>
        <w:pStyle w:val="Heading3"/>
        <w:contextualSpacing w:val="0"/>
        <w:jc w:val="left"/>
      </w:pPr>
      <w:bookmarkStart w:colFirst="0" w:colLast="0" w:name="h.8kxgwjjwcepk" w:id="49"/>
      <w:bookmarkEnd w:id="49"/>
      <w:r w:rsidDel="00000000" w:rsidR="00000000" w:rsidRPr="00000000">
        <w:rPr>
          <w:rtl w:val="0"/>
        </w:rPr>
        <w:t xml:space="preserve">3. The speed deviation must be controlled within a specified limit.</w:t>
      </w:r>
    </w:p>
    <w:p w:rsidR="00000000" w:rsidDel="00000000" w:rsidP="00000000" w:rsidRDefault="00000000" w:rsidRPr="00000000">
      <w:pPr>
        <w:pStyle w:val="Heading3"/>
        <w:contextualSpacing w:val="0"/>
        <w:jc w:val="left"/>
      </w:pPr>
      <w:bookmarkStart w:colFirst="0" w:colLast="0" w:name="h.5wdlrz5ropbc" w:id="50"/>
      <w:bookmarkEnd w:id="50"/>
      <w:r w:rsidDel="00000000" w:rsidR="00000000" w:rsidRPr="00000000">
        <w:rPr>
          <w:rtl w:val="0"/>
        </w:rPr>
        <w:t xml:space="preserve">4. If the speed deviation exceeds the limit, the LED bar is set to ON within 1 second to alarm the user and at the same time the motor is stopped. </w:t>
      </w:r>
    </w:p>
    <w:p w:rsidR="00000000" w:rsidDel="00000000" w:rsidP="00000000" w:rsidRDefault="00000000" w:rsidRPr="00000000">
      <w:pPr>
        <w:pStyle w:val="Heading3"/>
        <w:contextualSpacing w:val="0"/>
        <w:jc w:val="left"/>
      </w:pPr>
      <w:bookmarkStart w:colFirst="0" w:colLast="0" w:name="h.a958mnp1i3ui" w:id="51"/>
      <w:bookmarkEnd w:id="51"/>
      <w:r w:rsidDel="00000000" w:rsidR="00000000" w:rsidRPr="00000000">
        <w:rPr>
          <w:rtl w:val="0"/>
        </w:rPr>
        <w:t xml:space="preserve">Your design should include: </w:t>
      </w:r>
    </w:p>
    <w:p w:rsidR="00000000" w:rsidDel="00000000" w:rsidP="00000000" w:rsidRDefault="00000000" w:rsidRPr="00000000">
      <w:pPr>
        <w:pStyle w:val="Heading3"/>
        <w:contextualSpacing w:val="0"/>
        <w:jc w:val="left"/>
      </w:pPr>
      <w:bookmarkStart w:colFirst="0" w:colLast="0" w:name="h.cr8rp54uvx4a" w:id="52"/>
      <w:bookmarkEnd w:id="52"/>
      <w:r w:rsidDel="00000000" w:rsidR="00000000" w:rsidRPr="00000000">
        <w:rPr>
          <w:rtl w:val="0"/>
        </w:rPr>
        <w:t xml:space="preserve">1. definition of all tasks in your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apkwzjd3q49s" w:id="53"/>
      <w:bookmarkEnd w:id="53"/>
      <w:r w:rsidDel="00000000" w:rsidR="00000000" w:rsidRPr="00000000">
        <w:rPr>
          <w:rtl w:val="0"/>
        </w:rPr>
        <w:t xml:space="preserve">2. task scheduling diagram that specifies the execution timing frame for each task </w:t>
      </w:r>
    </w:p>
    <w:p w:rsidR="00000000" w:rsidDel="00000000" w:rsidP="00000000" w:rsidRDefault="00000000" w:rsidRPr="00000000">
      <w:pPr>
        <w:pStyle w:val="Heading3"/>
        <w:contextualSpacing w:val="0"/>
        <w:jc w:val="left"/>
      </w:pPr>
      <w:bookmarkStart w:colFirst="0" w:colLast="0" w:name="h.aww3prh0cs4i" w:id="54"/>
      <w:bookmarkEnd w:id="54"/>
      <w:r w:rsidDel="00000000" w:rsidR="00000000" w:rsidRPr="00000000">
        <w:rPr>
          <w:rtl w:val="0"/>
        </w:rPr>
        <w:t xml:space="preserve">3. interrupt design that includes what kind of interrupts you are going to use and the purpose for using each of the interrupts </w:t>
      </w:r>
    </w:p>
    <w:p w:rsidR="00000000" w:rsidDel="00000000" w:rsidP="00000000" w:rsidRDefault="00000000" w:rsidRPr="00000000">
      <w:pPr>
        <w:pStyle w:val="Heading3"/>
        <w:contextualSpacing w:val="0"/>
        <w:jc w:val="left"/>
      </w:pPr>
      <w:bookmarkStart w:colFirst="0" w:colLast="0" w:name="h.aww3prh0cs4i" w:id="54"/>
      <w:bookmarkEnd w:id="54"/>
      <w:r w:rsidDel="00000000" w:rsidR="00000000" w:rsidRPr="00000000">
        <w:rPr>
          <w:rtl w:val="0"/>
        </w:rPr>
        <w:t xml:space="preserve">4. a code template that includes interrupt handling subroutines </w:t>
      </w:r>
    </w:p>
    <w:p w:rsidR="00000000" w:rsidDel="00000000" w:rsidP="00000000" w:rsidRDefault="00000000" w:rsidRPr="00000000">
      <w:pPr>
        <w:pStyle w:val="Heading3"/>
        <w:contextualSpacing w:val="0"/>
        <w:jc w:val="left"/>
      </w:pPr>
      <w:bookmarkStart w:colFirst="0" w:colLast="0" w:name="h.aww3prh0cs4i" w:id="54"/>
      <w:bookmarkEnd w:id="54"/>
      <w:r w:rsidDel="00000000" w:rsidR="00000000" w:rsidRPr="00000000">
        <w:rPr>
          <w:rtl w:val="0"/>
        </w:rPr>
        <w:t xml:space="preserve">Note, the code template does not have to be complete. You can use comment lines for sections of code that involve detail setting information and can be inserted later. Examples are given below. </w:t>
      </w:r>
    </w:p>
    <w:p w:rsidR="00000000" w:rsidDel="00000000" w:rsidP="00000000" w:rsidRDefault="00000000" w:rsidRPr="00000000">
      <w:pPr>
        <w:pStyle w:val="Heading3"/>
        <w:contextualSpacing w:val="0"/>
        <w:jc w:val="left"/>
      </w:pPr>
      <w:bookmarkStart w:colFirst="0" w:colLast="0" w:name="h.aww3prh0cs4i" w:id="54"/>
      <w:bookmarkEnd w:id="54"/>
      <w:r w:rsidDel="00000000" w:rsidR="00000000" w:rsidRPr="00000000">
        <w:rPr>
          <w:rtl w:val="0"/>
        </w:rPr>
        <w:t xml:space="preserve">; insert code here to set up timer0 for 1 second timer out </w:t>
      </w:r>
    </w:p>
    <w:p w:rsidR="00000000" w:rsidDel="00000000" w:rsidP="00000000" w:rsidRDefault="00000000" w:rsidRPr="00000000">
      <w:pPr>
        <w:pStyle w:val="Heading3"/>
        <w:contextualSpacing w:val="0"/>
        <w:jc w:val="left"/>
      </w:pPr>
      <w:bookmarkStart w:colFirst="0" w:colLast="0" w:name="h.aww3prh0cs4i" w:id="54"/>
      <w:bookmarkEnd w:id="54"/>
      <w:r w:rsidDel="00000000" w:rsidR="00000000" w:rsidRPr="00000000">
        <w:rPr>
          <w:rtl w:val="0"/>
        </w:rPr>
        <w:t xml:space="preserve">; insert code here to enable timer0 overflow </w:t>
      </w:r>
      <w:r w:rsidDel="00000000" w:rsidR="00000000" w:rsidRPr="00000000">
        <w:rPr>
          <w:rtl w:val="0"/>
        </w:rPr>
        <w:t xml:space="preserve">interrupt</w:t>
      </w:r>
      <w:r w:rsidDel="00000000" w:rsidR="00000000" w:rsidRPr="00000000">
        <w:rPr>
          <w:rtl w:val="0"/>
        </w:rPr>
        <w:t xml:space="preserve"> </w:t>
      </w:r>
    </w:p>
    <w:p w:rsidR="00000000" w:rsidDel="00000000" w:rsidP="00000000" w:rsidRDefault="00000000" w:rsidRPr="00000000">
      <w:pPr>
        <w:pStyle w:val="Heading3"/>
        <w:contextualSpacing w:val="0"/>
        <w:jc w:val="left"/>
      </w:pPr>
      <w:bookmarkStart w:colFirst="0" w:colLast="0" w:name="h.aww3prh0cs4i" w:id="54"/>
      <w:bookmarkEnd w:id="54"/>
      <w:r w:rsidDel="00000000" w:rsidR="00000000" w:rsidRPr="00000000">
        <w:rPr>
          <w:rtl w:val="0"/>
        </w:rPr>
        <w:t xml:space="preserve"> (18 marks) </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onymous" w:id="48" w:date="2015-06-17T11:28: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doesn't work - we need each element to be two bytes, not one</w:t>
      </w:r>
    </w:p>
  </w:comment>
  <w:comment w:author="Anonymous" w:id="49" w:date="2015-06-16T16:38: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the coder accidentally dec twice instead of moving the X pointer up 2 bytes</w:t>
      </w:r>
    </w:p>
  </w:comment>
  <w:comment w:author="Joshua Pratt" w:id="50" w:date="2015-06-17T11:28: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better? (with inc X</w:t>
      </w:r>
    </w:p>
  </w:comment>
  <w:comment w:author="Joshua Pratt" w:id="51" w:date="2015-06-17T11:28: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 prefer the use of .dw</w:t>
      </w:r>
    </w:p>
  </w:comment>
  <w:comment w:author="Jacob Mikkelsen" w:id="96" w:date="2015-06-13T08:33: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anybody sure about this?</w:t>
      </w:r>
    </w:p>
  </w:comment>
  <w:comment w:author="Anonymous" w:id="97" w:date="2015-06-11T13:29: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it's correct, write your own answer if you disagree</w:t>
      </w:r>
    </w:p>
  </w:comment>
  <w:comment w:author="Anonymous" w:id="98" w:date="2015-06-13T08:32: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_Marked as resolved_</w:t>
      </w:r>
    </w:p>
  </w:comment>
  <w:comment w:author="Anonymous" w:id="99" w:date="2015-06-13T08:32: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_Re-opened_</w:t>
      </w:r>
    </w:p>
  </w:comment>
  <w:comment w:author="Anonymous" w:id="100" w:date="2015-06-13T08:33: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PINx (Port IN) used to read data from port pins. In order to read the data from port pin, first you have to change port’s data direction to input. This is done by setting bits in DDRx to zero. If port is made output, then reading PINx register will give you data that has been output on port pins.</w:t>
      </w:r>
    </w:p>
  </w:comment>
  <w:comment w:author="Anonymous" w:id="46" w:date="2015-06-18T10:09: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asking, can we use .db and store the negative numbers in a single byte? I know the question is asking for .dw though</w:t>
      </w:r>
    </w:p>
  </w:comment>
  <w:comment w:author="Anton Vinokurov" w:id="47" w:date="2015-06-18T10:09: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Supposed to: they would be stored as signed numbers.</w:t>
      </w:r>
    </w:p>
  </w:comment>
  <w:comment w:author="Brayden Morris" w:id="29" w:date="2015-06-17T17:30: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Shouldn't we be pushing and popping r16/r17 in case they have some important value outside of this macro we are overriding here?</w:t>
      </w:r>
    </w:p>
  </w:comment>
  <w:comment w:author="Alex Dlugosch" w:id="30" w:date="2015-06-17T17:30: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that would be good practice. However its much slower than using COM instruction.</w:t>
      </w:r>
    </w:p>
  </w:comment>
  <w:comment w:author="Anton Vinokurov" w:id="22" w:date="2015-06-17T17:14: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does it work for unsigned numbers? I thought for subtraction only V flag is relevant?</w:t>
      </w:r>
    </w:p>
  </w:comment>
  <w:comment w:author="Anton Vinokurov" w:id="23" w:date="2015-06-17T17:14: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retract my comment. For subtraction using 2's complement it still sets C if the MSB carry out is 1 (i.e. when -3-4 = -7), however only V is relevant to identify whether overflow has happened or not</w:t>
      </w:r>
    </w:p>
  </w:comment>
  <w:comment w:author="Harry J.E Day" w:id="52" w:date="2015-06-13T12:10: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 is two bytes. You need to do add with carry,</w:t>
      </w:r>
    </w:p>
  </w:comment>
  <w:comment w:author="Anonymous" w:id="53" w:date="2015-06-13T11:36: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would you fix it? Do you need to go like high(Y+) and load them into 2 registers? Or is it just adc r19,r20?</w:t>
      </w:r>
    </w:p>
  </w:comment>
  <w:comment w:author="Harry J.E Day" w:id="54" w:date="2015-06-13T12:05: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those changes fix it. Endienes may be the wrong way wrong</w:t>
      </w:r>
    </w:p>
  </w:comment>
  <w:comment w:author="Harry J.E Day" w:id="55" w:date="2015-06-13T12:10: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in the changes I just made to the answer</w:t>
      </w:r>
    </w:p>
  </w:comment>
  <w:comment w:author="Oliver Tan" w:id="113" w:date="2015-06-18T20:54: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wrong again.</w:t>
      </w:r>
    </w:p>
  </w:comment>
  <w:comment w:author="Tomas Donovic" w:id="114" w:date="2015-06-14T18:36: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Thats why we have to push all the important stuff to the stack at the beginning of the interupt?</w:t>
      </w:r>
    </w:p>
  </w:comment>
  <w:comment w:author="Anton Vinokurov" w:id="115" w:date="2015-06-18T17:35: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what's the correct answer? Because the return address is there isn't it?</w:t>
      </w:r>
    </w:p>
  </w:comment>
  <w:comment w:author="Anonymous" w:id="116" w:date="2015-06-18T20:54: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double negative none of the above are NOT in the stack implies all of them are in the stack. lel.</w:t>
      </w:r>
    </w:p>
  </w:comment>
  <w:comment w:author="Anonymous" w:id="76" w:date="2015-06-15T15:21: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High bytes should be MULS</w:t>
      </w:r>
    </w:p>
  </w:comment>
  <w:comment w:author="Anton Vinokurov" w:id="67" w:date="2015-06-18T15:49: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elaborate?</w:t>
      </w:r>
    </w:p>
  </w:comment>
  <w:comment w:author="Rhomil Cabanilla" w:id="144" w:date="2015-06-13T11:43: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Aren't we already specifying the key pressed using the column and row loops?</w:t>
      </w:r>
    </w:p>
  </w:comment>
  <w:comment w:author="Anonymous" w:id="145" w:date="2015-06-13T11:43: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Aren't those loops just to determine the location of the key? Seems like its a check for multiple presses and handling each of them individually.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this is from the lecture notes w6, pg 15.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http://www.cse.unsw.edu.au/~cs2121/LectureNotes/15s1/week6_notes.pdf</w:t>
      </w:r>
    </w:p>
  </w:comment>
  <w:comment w:author="Harry J.E Day" w:id="39" w:date="2015-06-18T10:19: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Pretty sure the question wants you to say ldi zh, high(0x3476&lt;&lt;2). Its asking for errors with the instruction (i.e. so they won't asemble) rather than logic errors.</w:t>
      </w:r>
    </w:p>
  </w:comment>
  <w:comment w:author="Roger Tsang" w:id="40" w:date="2015-06-13T13:50: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agree. Because there is "=&gt; Word Addressable"</w:t>
      </w:r>
    </w:p>
  </w:comment>
  <w:comment w:author="Anonymous" w:id="41" w:date="2015-06-14T01:17: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&lt;&lt;2 and not &lt;&lt;1?</w:t>
      </w:r>
    </w:p>
  </w:comment>
  <w:comment w:author="Damian Ridgwell" w:id="42" w:date="2015-06-17T11:06: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agree, but it should be high(0x3476&lt;&lt;1) because shifting one place multiplies by 2. If you shift 2 places it will multiply by 4</w:t>
      </w:r>
    </w:p>
  </w:comment>
  <w:comment w:author="Joshua Pratt" w:id="43" w:date="2015-06-17T11:26: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doing both low and high makes more sense (also keep comments as comments pls)</w:t>
      </w:r>
    </w:p>
  </w:comment>
  <w:comment w:author="Anton Vinokurov" w:id="44" w:date="2015-06-18T09:14: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someone explain why do we need to shift i.e. multiply the address by 2 at all? It was something to do with the memory addressing right?</w:t>
      </w:r>
    </w:p>
  </w:comment>
  <w:comment w:author="Alex Dlugosch" w:id="45" w:date="2015-06-18T10:19: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Yep, because Z pointer is used for program memory and program memory is word addressed, but we still need to give Z the byte address. Week 2 notes page 49-50.</w:t>
      </w:r>
    </w:p>
  </w:comment>
  <w:comment w:author="Joshua Pratt" w:id="62" w:date="2015-06-17T11:35: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 doge? Reminds me of the internet meme...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does it need to be ten bytes to hold the null terminators and word alignment?</w:t>
      </w:r>
    </w:p>
  </w:comment>
  <w:comment w:author="Angus" w:id="0" w:date="2015-06-13T20:56: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Anyone know if we're getting the encoding format in the exam?</w:t>
      </w:r>
    </w:p>
  </w:comment>
  <w:comment w:author="Neeraj Patel" w:id="1" w:date="2015-06-11T13:46: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_Marked as resolved_</w:t>
      </w:r>
    </w:p>
  </w:comment>
  <w:comment w:author="Neeraj Patel" w:id="2" w:date="2015-06-11T13:46: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_Re-opened_</w:t>
      </w:r>
    </w:p>
  </w:comment>
  <w:comment w:author="Nick Whyte" w:id="3" w:date="2015-06-12T08:24: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would like to know this too</w:t>
      </w:r>
    </w:p>
  </w:comment>
  <w:comment w:author="microchipsz" w:id="4" w:date="2015-06-12T09:37: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_Marked as resolved_</w:t>
      </w:r>
    </w:p>
  </w:comment>
  <w:comment w:author="microchipsz" w:id="5" w:date="2015-06-12T09:39: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_Re-opened_</w:t>
      </w:r>
    </w:p>
  </w:comment>
  <w:comment w:author="Jacob Mikkelsen" w:id="6" w:date="2015-06-12T12:01: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think we're expected to memorise the specific instruction encodings. If they did ask us to do this, I imagine they'd give us the instruction page from the datasheet. If not, it's probably better to spend your time on other sections anyway.</w:t>
      </w:r>
    </w:p>
  </w:comment>
  <w:comment w:author="Anonymous" w:id="7" w:date="2015-06-13T20:56: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instruction set has the op codes, not the datasheet</w:t>
      </w:r>
    </w:p>
  </w:comment>
  <w:comment w:author="Damian Ridgwell" w:id="61" w:date="2015-06-17T12:42: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because you are using dw you don't need a padding 0 to keep word alignment. Each entry is stored as a word.</w:t>
      </w:r>
    </w:p>
  </w:comment>
  <w:comment w:author="huynhthienphuc1995" w:id="31" w:date="2015-06-16T13:44: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is this macro working? Will the result be stored back to the register sent as parameter i.e @0 ? After 'eor r16, r17' , should we store it back like  'mov @0, r16' ?</w:t>
      </w:r>
    </w:p>
  </w:comment>
  <w:comment w:author="Tomas Donovic" w:id="32" w:date="2015-06-14T17:56: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will just be sent back to the register defined on call, so invert r18 will run the macro and store back to r18</w:t>
      </w:r>
    </w:p>
  </w:comment>
  <w:comment w:author="David Hindmarsh" w:id="33" w:date="2015-06-16T13:44: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cant you just use COM here? it performs one's complement which just inverts it</w:t>
      </w:r>
    </w:p>
  </w:comment>
  <w:comment w:author="tej bhat" w:id="71" w:date="2015-06-15T15:07: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isn't it r23?</w:t>
      </w:r>
    </w:p>
  </w:comment>
  <w:comment w:author="Anonymous" w:id="72" w:date="2015-06-15T15:07: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Like how 90 is 9 * 10, R0 is now R0*256, hence shifting a byte to the left to R24.</w:t>
      </w:r>
    </w:p>
  </w:comment>
  <w:comment w:author="Harry J.E Day" w:id="8" w:date="2015-06-11T14:34: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the endieness we are supposed to use in the exam? I got this as well, but wasn't sure</w:t>
      </w:r>
    </w:p>
  </w:comment>
  <w:comment w:author="Peter Kydd" w:id="9" w:date="2015-06-11T14:34: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how the AVR manual specifies the opcode, so surely that is what they are expecting.</w:t>
      </w:r>
    </w:p>
  </w:comment>
  <w:comment w:author="Tomas Donovic" w:id="101" w:date="2015-06-15T18:57: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Surely the way to correct is to throw a few nops in so that there is a delay between keypresses and thus two aren’t detected, since they can’t be exactly simultaneous</w:t>
      </w:r>
    </w:p>
  </w:comment>
  <w:comment w:author="Anonymous" w:id="102" w:date="2015-06-15T18:57: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press and hold 2 buttons, then they are exactly simultaneous</w:t>
      </w:r>
    </w:p>
  </w:comment>
  <w:comment w:author="Anonymous" w:id="68" w:date="2015-06-17T07:19: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doesn't 2 byte * 1 byte give up to a 3 byte answer?</w:t>
      </w:r>
    </w:p>
  </w:comment>
  <w:comment w:author="Anonymous" w:id="63" w:date="2015-06-15T12:11: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pretty sure it's a two byte result (e.g. 255 * 255 is not one byte)</w:t>
      </w:r>
    </w:p>
  </w:comment>
  <w:comment w:author="huynhthienphuc1995" w:id="93" w:date="2015-06-17T14:3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this be 0xFF ?</w:t>
      </w:r>
    </w:p>
  </w:comment>
  <w:comment w:author="Anonymous" w:id="94" w:date="2015-06-15T15:45: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thought it would be 0xFD, since the function has not yet returned (2 bytes)</w:t>
      </w:r>
    </w:p>
  </w:comment>
  <w:comment w:author="Anonymous" w:id="95" w:date="2015-06-17T14:3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since we now know that the RCALL is 3bytes, it would be 0xFC</w:t>
      </w:r>
    </w:p>
  </w:comment>
  <w:comment w:author="Clement Ng" w:id="141" w:date="2015-06-17T16:23: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try to make sure .org tags are in the correct order.. Otherwise AVR studio would scream at you.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Interrupt vector table can be found at page 105 of the ATmega2560 datasheet. http://www.cse.unsw.edu.au/~cs2121/AVR/ATmega2560datasheet.pdf</w:t>
      </w:r>
    </w:p>
  </w:comment>
  <w:comment w:author="Rhomil Cabanilla" w:id="142" w:date="2015-06-17T16:23: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feel like... the only way for the examiner to expect us to be able to get the order correct is if they also supply us the actual addresses of the vector table.</w:t>
      </w:r>
    </w:p>
  </w:comment>
  <w:comment w:author="huynhthienphuc1995" w:id="154" w:date="2015-06-16T15:35: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did you produce this number?</w:t>
      </w:r>
    </w:p>
  </w:comment>
  <w:comment w:author="Clement Ng" w:id="155" w:date="2015-06-16T15:19: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_Marked as resolved_</w:t>
      </w:r>
    </w:p>
  </w:comment>
  <w:comment w:author="Clement Ng" w:id="156" w:date="2015-06-16T15:23: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_Re-opened_</w:t>
      </w:r>
    </w:p>
  </w:comment>
  <w:comment w:author="Clement Ng" w:id="157" w:date="2015-06-16T15:32: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oops I screwed up ^ so might as well answer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this macro does is it takes in a 16-bit unsigned integer, subtract 1 every iteration on loop, NOP a bit, until it hits zero.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Assuming the timing calculated from above thread is correct, then each loop would take 1 microsecond to complete (8 cycles).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in order to get 1 microsecond, we assume the best case scenario where @0 @1 takes in 0x0000. The loop then run only once and branches out, consuming only 8 cycles.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Likewise for 65536 microseconds, @0 @1 takes in the largest possible 16-bit unsigned int 0xFFFF, loop for 65536 iterations until subtraction hits zero then branch, consuming 8*65535 cycles.</w:t>
      </w:r>
    </w:p>
  </w:comment>
  <w:comment w:author="huynhthienphuc1995" w:id="158" w:date="2015-06-16T15:35: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 i got it thanks!</w:t>
      </w:r>
    </w:p>
  </w:comment>
  <w:comment w:author="Rhomil Cabanilla" w:id="148" w:date="2015-06-13T10:17: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idk if this is a good way of saying "We now know the key has been pressed. Run the code for it."</w:t>
      </w:r>
    </w:p>
  </w:comment>
  <w:comment w:author="Jacob Mikkelsen" w:id="10" w:date="2015-06-17T16:52: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is it 2^2 bytes and not 2^1 bytes? Don't we consider words to be 2 bytes?</w:t>
      </w:r>
    </w:p>
  </w:comment>
  <w:comment w:author="Ojasvi Chavali" w:id="11" w:date="2015-06-12T16:45: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_Marked as resolved_</w:t>
      </w:r>
    </w:p>
  </w:comment>
  <w:comment w:author="Jacob Mikkelsen" w:id="12" w:date="2015-06-12T18:04: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_Re-opened_</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Could you explain why it's 2^2 instead of just marking as resolved? Why are we multiplying by 4 instead of 2?</w:t>
      </w:r>
    </w:p>
  </w:comment>
  <w:comment w:author="Ojasvi Chavali" w:id="13" w:date="2015-06-12T18:23: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Sorry Jacob, that was accidental... I think the key is that it says byte addressing and 32 bit words require 4 bytes each. Hence we need 65536/4 of addresses for words... That's 2^14, 14 bits</w:t>
      </w:r>
    </w:p>
  </w:comment>
  <w:comment w:author="Jacob Mikkelsen" w:id="14" w:date="2015-06-12T18:31: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 guys, that makes a lot of sense. I remember Sri mentioning 14 bits too.</w:t>
      </w:r>
    </w:p>
  </w:comment>
  <w:comment w:author="Nelson Wee" w:id="15" w:date="2015-06-12T18:42: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You're right, that does seem to make more sense</w:t>
      </w:r>
    </w:p>
  </w:comment>
  <w:comment w:author="Anonymous" w:id="16" w:date="2015-06-12T19:19: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"Byte addressable memory refers to architectures where data can be accessed 8 bits at a time, irrespective of the width of the data and address buses"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Isn't it 65536 4-byte long (2 word) and not 65536 1-byte addresses? Since each of the 4 bytes are addressable wont it be 2^16 * 4?</w:t>
      </w:r>
    </w:p>
  </w:comment>
  <w:comment w:author="Aman Singh" w:id="17" w:date="2015-06-14T11:44: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since its byte addressing, wouldnt you multiply? because that means regardless of the word size, we always address each byte rather than each 4-byte word</w:t>
      </w:r>
    </w:p>
  </w:comment>
  <w:comment w:author="Tom Bremner" w:id="18" w:date="2015-06-15T13:37: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question is slightly different to the one Sri did in the lecture. His question was 'a memory space of 64k bytes addressing 32 bit words' in which case the answer would be 14 bits. However this question specifies a memory space of 64k 32 bit words (i.e. 64k * 4 bytes of memory space), so the answer should be 18 bits.</w:t>
      </w:r>
    </w:p>
  </w:comment>
  <w:comment w:author="Anton Vinokurov" w:id="19" w:date="2015-06-17T16:51: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 Tom, that cleared up the confusion for me.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had to break it down though, in case it's useful for anyone: in the first case 65k space would be divided by 4 bytes to address the 32bit words. So it's 2^16 / 4 i.e. 2^16 * 2^-2 = 2^14 hence 14 bits.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second case it's clearly the opposite, we multiply by 4.</w:t>
      </w:r>
    </w:p>
  </w:comment>
  <w:comment w:author="Anton Vinokurov" w:id="20" w:date="2015-06-17T16:51: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_Marked as resolved_</w:t>
      </w:r>
    </w:p>
  </w:comment>
  <w:comment w:author="Anton Vinokurov" w:id="21" w:date="2015-06-17T16:52: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_Re-opened_</w:t>
      </w:r>
    </w:p>
  </w:comment>
  <w:comment w:author="Will Bagley" w:id="84" w:date="2015-06-17T13:54: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anyone confirm if this should be 0xFA or 0xFB?</w:t>
      </w:r>
    </w:p>
  </w:comment>
  <w:comment w:author="Jacob Mikkelsen" w:id="85" w:date="2015-06-17T11:46: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AVR, the stack pointer points to the next free spot in the stack. So we have the return address in 0xFF and 0xFE, r29 in 0xFD, r28 in 0xFC, and so it will be pointing to the next free spot; 0xFB</w:t>
      </w:r>
    </w:p>
  </w:comment>
  <w:comment w:author="Damian Ridgwell" w:id="86" w:date="2015-06-17T13:14: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I ran the code in AVR it says FA</w:t>
      </w:r>
    </w:p>
  </w:comment>
  <w:comment w:author="Jacob Mikkelsen" w:id="87" w:date="2015-06-17T13:26: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Oh really? I don't know what to say then... Do you get different values anywhere else?</w:t>
      </w:r>
    </w:p>
  </w:comment>
  <w:comment w:author="Damian Ridgwell" w:id="88" w:date="2015-06-17T13:31: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I looked at the stack values and RCALL pushes 3 bytes onto the stack</w:t>
      </w:r>
    </w:p>
  </w:comment>
  <w:comment w:author="Damian Ridgwell" w:id="89" w:date="2015-06-17T13:33: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Actually, yes. For part D in AVR SPL is FC</w:t>
      </w:r>
    </w:p>
  </w:comment>
  <w:comment w:author="Jacob Mikkelsen" w:id="90" w:date="2015-06-17T13:34: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You're right, from the AVR documents: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"SP ← SP - 3 (3 bytes, 22 bits)"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http://www.atmel.com/webdoc/avrassembler/avrassembler.wb_RCALL.html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...Everything I know is a lie</w:t>
      </w:r>
    </w:p>
  </w:comment>
  <w:comment w:author="Damian Ridgwell" w:id="91" w:date="2015-06-17T13:36: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Well that's awkward because the lecture slides say SP -&gt; SP-2</w:t>
      </w:r>
    </w:p>
  </w:comment>
  <w:comment w:author="Anonymous" w:id="92" w:date="2015-06-17T13:54: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it says on that page, it depends on the microcontroller. Probably the lecture notes date back to when the course was using the atm64.</w:t>
      </w:r>
    </w:p>
  </w:comment>
  <w:comment w:author="Anonymous" w:id="159" w:date="2015-06-16T17:23: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Calculator only shows 1.10058537x10^10 and I can't figure out how to make it show the whole thing. =/ Is this a problem for everyone or only me?</w:t>
      </w:r>
    </w:p>
  </w:comment>
  <w:comment w:author="Rhomil Cabanilla" w:id="160" w:date="2015-06-16T14:44: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won't have calculators in the exam though :P</w:t>
      </w:r>
    </w:p>
  </w:comment>
  <w:comment w:author="Anonymous" w:id="161" w:date="2015-06-16T16:53: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Oh....how the hell are doing that without a calculator? lol &gt;&lt;</w:t>
      </w:r>
    </w:p>
  </w:comment>
  <w:comment w:author="Rhomil Cabanilla" w:id="162" w:date="2015-06-16T17:23: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That's the problem :P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gotta hope these sorts of numbers don't pop up in that exam.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someone could ask about this in consultations, that would be awesome.</w:t>
      </w:r>
    </w:p>
  </w:comment>
  <w:comment w:author="Rhomil Cabanilla" w:id="163" w:date="2015-06-17T14:04: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not sure how to answer this question. Is the answer "no" because there are only 16 keys? Or "yes" because we can do something like "pressing a modifier key followed by a number key will allow letters to be entered", or "pressing the same number key multiple times within 500ms of each press will allow input of letters"? Or is it something entirely different?</w:t>
      </w:r>
    </w:p>
  </w:comment>
  <w:comment w:author="Anonymous" w:id="164" w:date="2015-06-16T17:23: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Regardless, it asks how many bits so I'm sure the first answer is what they want.</w:t>
      </w:r>
    </w:p>
  </w:comment>
  <w:comment w:author="Darwin Vickers" w:id="165" w:date="2015-06-17T10:00: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the contrary, it's worth 5 marks, I think they're looking for more than 'no'. Using modifier keys is a good solution and probably the anticipated one.</w:t>
      </w:r>
    </w:p>
  </w:comment>
  <w:comment w:author="Anonymous" w:id="166" w:date="2015-06-17T14:04: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also completely missed the "Can you encode them with the 4x4 keypad ? If no, why? If yes, how?" part - sorry</w:t>
      </w:r>
    </w:p>
  </w:comment>
  <w:comment w:author="Anton Vinokurov" w:id="137" w:date="2015-06-18T20:52: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it 100%?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always thought that we do "wdr" instruction to reset the watchdog timer and if it happens before it's interval is done then everything is ok, if the interval is reached - something went wrong.</w:t>
      </w:r>
    </w:p>
  </w:comment>
  <w:comment w:author="FUFU HU" w:id="138" w:date="2015-06-18T20:52: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you might be right</w:t>
      </w:r>
    </w:p>
  </w:comment>
  <w:comment w:author="koufukunamonogatari" w:id="139" w:date="2015-06-17T16:28: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 Is it okay to use rjmp in.org? Because in the project, i tried changing from jmp to rjmp expecting it to throw an out of bounds error, intead it compiled fine but it never jumped to the interrupt handler.</w:t>
      </w:r>
    </w:p>
  </w:comment>
  <w:comment w:author="Rhomil Cabanilla" w:id="140" w:date="2015-06-17T16:28: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AVR Studio seems to say it's ok.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vector table seems to work (I'm triggering software interrupts):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.org 0x0000 ; Reset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jmp reset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.org INT0addr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jmp isr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.org INT1addr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add r16, r17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reti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.org INT2addr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rjmp isr</w:t>
      </w:r>
    </w:p>
  </w:comment>
  <w:comment w:author="Anton Vinokurov" w:id="24" w:date="2015-06-17T17:07: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Don't know about this question in particular but the AVR/ARM assignment stuff will be in the exam. Only the differences between them. We are not supposed to know the ARM architecture. See the consultation summary on Fb.</w:t>
      </w:r>
    </w:p>
  </w:comment>
  <w:comment w:author="Damian Ridgwell" w:id="69" w:date="2015-06-17T11:37: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will compile, but the processor is not actually dividing the number. The number would be calculated by the compiler. So I think it doesn't satisfy the question.</w:t>
      </w:r>
    </w:p>
  </w:comment>
  <w:comment w:author="Joshua Pratt" w:id="70" w:date="2015-06-17T11:37: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and 3 look totally wrong, because number isn't a register it won't be done at runtime</w:t>
      </w:r>
    </w:p>
  </w:comment>
  <w:comment w:author="Anonymous" w:id="83" w:date="2015-06-15T15:42: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m64def.inc (which is the question), RAMEND is 0x10ff. I'm guessing we probably don't need to know this. Just a relative value to RAMEND might suffice, hopefully</w:t>
      </w:r>
    </w:p>
  </w:comment>
  <w:comment w:author="David Seo" w:id="105" w:date="2015-06-15T15:03: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w:t>
      </w:r>
    </w:p>
  </w:comment>
  <w:comment w:author="Oliver Tan" w:id="106" w:date="2015-06-11T14:13: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does playing music generate interrupts</w:t>
      </w:r>
    </w:p>
  </w:comment>
  <w:comment w:author="Anonymous" w:id="107" w:date="2015-06-11T14:18: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playing music generate interrupts?</w:t>
      </w:r>
    </w:p>
  </w:comment>
  <w:comment w:author="Aman Singh" w:id="108" w:date="2015-06-11T14:29: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Would it be Keypad pressing? Its scanned rather than connected to interrupt pins</w:t>
      </w:r>
    </w:p>
  </w:comment>
  <w:comment w:author="Oliver Tan" w:id="109" w:date="2015-06-11T14:38: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can use interrupts for keypads</w:t>
      </w:r>
    </w:p>
  </w:comment>
  <w:comment w:author="Aman Singh" w:id="110" w:date="2015-06-11T15:08: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would say playing music</w:t>
      </w:r>
    </w:p>
  </w:comment>
  <w:comment w:author="Anonymous" w:id="111" w:date="2015-06-13T08:50: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control+c ?</w:t>
      </w:r>
    </w:p>
  </w:comment>
  <w:comment w:author="Angus" w:id="112" w:date="2015-06-15T15:03: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Control C produces a software interrupt.</w:t>
      </w:r>
    </w:p>
  </w:comment>
  <w:comment w:author="Anonymous" w:id="104" w:date="2015-06-13T08:38: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 oliver</w:t>
      </w:r>
    </w:p>
  </w:comment>
  <w:comment w:author="Rhomil Cabanilla" w:id="146" w:date="2015-06-16T20:23: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Would we need to show debouncing as well?</w:t>
      </w:r>
    </w:p>
  </w:comment>
  <w:comment w:author="tej bhat" w:id="147" w:date="2015-06-16T20:23: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question asks for a high-level description, so I don't think it's necessary, but if you just mention it without technical detail, should be fine</w:t>
      </w:r>
    </w:p>
  </w:comment>
  <w:comment w:author="Anonymous" w:id="117" w:date="2015-06-17T19:43: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someone explain why?</w:t>
      </w:r>
    </w:p>
  </w:comment>
  <w:comment w:author="Anonymous" w:id="122" w:date="2015-06-17T19:43: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someone explain why?</w:t>
      </w:r>
    </w:p>
  </w:comment>
  <w:comment w:author="Anonymous" w:id="118" w:date="2015-06-11T21:44: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would this be the same as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'ldi temp, (1 &lt;&lt; CS01)'?</w:t>
      </w:r>
    </w:p>
  </w:comment>
  <w:comment w:author="Anonymous" w:id="123" w:date="2015-06-11T21:44: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would this be the same as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'ldi temp, (1 &lt;&lt; CS01)'?</w:t>
      </w:r>
    </w:p>
  </w:comment>
  <w:comment w:author="Rhomil Cabanilla" w:id="119" w:date="2015-06-12T00:48: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 0b10, so reading the diagram, that would set CS01.Because of that, it is indeed equivalent to "ldi temp, (1 &lt;&lt; CS01)".</w:t>
      </w:r>
    </w:p>
  </w:comment>
  <w:comment w:author="Rhomil Cabanilla" w:id="124" w:date="2015-06-12T00:48: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 0b10, so reading the diagram, that would set CS01.Because of that, it is indeed equivalent to "ldi temp, (1 &lt;&lt; CS01)".</w:t>
      </w:r>
    </w:p>
  </w:comment>
  <w:comment w:author="Peter Kydd" w:id="120" w:date="2015-06-17T19:28: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 the 0y all about?</w:t>
      </w:r>
    </w:p>
  </w:comment>
  <w:comment w:author="Peter Kydd" w:id="125" w:date="2015-06-17T19:28: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 the 0y all about?</w:t>
      </w:r>
    </w:p>
  </w:comment>
  <w:comment w:author="Rhomil Cabanilla" w:id="121" w:date="2015-06-17T19:43: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Looks like someone edited it :|</w:t>
      </w:r>
    </w:p>
  </w:comment>
  <w:comment w:author="Rhomil Cabanilla" w:id="126" w:date="2015-06-17T19:43: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Looks like someone edited it :|</w:t>
      </w:r>
    </w:p>
  </w:comment>
  <w:comment w:author="Anton Vinokurov" w:id="77" w:date="2015-06-18T20:40: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anyone check?</w:t>
      </w:r>
    </w:p>
  </w:comment>
  <w:comment w:author="Anonymous" w:id="78" w:date="2015-06-18T20:40: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Updated.</w:t>
      </w:r>
    </w:p>
  </w:comment>
  <w:comment w:author="Anonymous" w:id="75" w:date="2015-06-15T15:21: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Same as part (e), maybe should be MUL?</w:t>
      </w:r>
    </w:p>
  </w:comment>
  <w:comment w:author="Nick Whyte" w:id="65" w:date="2015-06-16T08:01: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never shifted by 256, I think this is incorrect.</w:t>
      </w:r>
    </w:p>
  </w:comment>
  <w:comment w:author="Anonymous" w:id="66" w:date="2015-06-16T08:01: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Isn't adding with r4:r3 instead of r3:r2 shifting it by 256?</w:t>
      </w:r>
    </w:p>
  </w:comment>
  <w:comment w:author="Anton Vinokurov" w:id="82" w:date="2015-06-18T13:45: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this, as it is probably asking how we init the ports. Correct if irrelevant. (Obviously both have input/output init)</w:t>
      </w:r>
    </w:p>
  </w:comment>
  <w:comment w:author="Nick Whyte" w:id="56" w:date="2015-06-17T23:03: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Something tells me the Z pointer can't be used with the st opcode. Only the Y pointer can. I think??</w:t>
      </w:r>
    </w:p>
  </w:comment>
  <w:comment w:author="Nelson Wee" w:id="57" w:date="2015-06-17T23:03: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 can be used with all 3 pointers as well as LD. Are you thinking of LPM? Cause that is only Z pointer.</w:t>
      </w:r>
    </w:p>
  </w:comment>
  <w:comment w:author="Anonymous" w:id="136" w:date="2015-06-17T04:23: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http://www.rowleydownload.co.uk/avr/documentation/index.htm?http://www.rowleydownload.co.uk/avr/documentation/has_macros.htm under Loops it says "recursive macros" and https://sites.google.com/site/assignmentssolved/mca/semester3/mc0073/18 also mentions it...are they relevant?</w:t>
      </w:r>
    </w:p>
  </w:comment>
  <w:comment w:author="Oliver Tan" w:id="127" w:date="2015-06-16T19:01: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wrong - reread the question carefully...</w:t>
      </w:r>
    </w:p>
  </w:comment>
  <w:comment w:author="David Seo" w:id="128" w:date="2015-06-11T14:21: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Okay I'm going to say its e.</w:t>
      </w:r>
    </w:p>
  </w:comment>
  <w:comment w:author="Jacob Mikkelsen" w:id="129" w:date="2015-06-11T22:44: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There's no difference between c and e?</w:t>
      </w:r>
    </w:p>
  </w:comment>
  <w:comment w:author="Rhomil Cabanilla" w:id="130" w:date="2015-06-12T13:50: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you need c to be 0b10&lt;&lt;ISC30 for it to be correct.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EDIT: I mean, you need c to be that in order for c to be a correct answer. lol mybad.</w:t>
      </w:r>
    </w:p>
  </w:comment>
  <w:comment w:author="Jacob Mikkelsen" w:id="131" w:date="2015-06-12T12:15: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Actually, I think c is wrong because it's "ten" (0b1010) not 0b10</w:t>
      </w:r>
    </w:p>
  </w:comment>
  <w:comment w:author="Nelson Wee" w:id="132" w:date="2015-06-12T14:49: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(2&lt;&lt;ISC30) or (1&lt;&lt;ISC31) should resemble [1 0] = 'falling edge' in the table.</w:t>
      </w:r>
    </w:p>
  </w:comment>
  <w:comment w:author="FUFU HU" w:id="133" w:date="2015-06-16T15:23: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am still confused, even though it is already initialized, why can't we use ldi to double check, I think it might just rewrite that bit.</w:t>
      </w:r>
    </w:p>
  </w:comment>
  <w:comment w:author="Anonymous" w:id="134" w:date="2015-06-16T17:21: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Because other interrupts may have been initialised already so you'd be overwriting the other bits in the register</w:t>
      </w:r>
    </w:p>
  </w:comment>
  <w:comment w:author="FUFU HU" w:id="135" w:date="2015-06-16T19:01: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Wow, well-explained,thanks</w:t>
      </w:r>
    </w:p>
  </w:comment>
  <w:comment w:author="Anton Vinokurov" w:id="34" w:date="2015-06-18T17:11: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this case, would XH point to the MSB of the array (as it's 20 bytes long)?</w:t>
      </w:r>
    </w:p>
  </w:comment>
  <w:comment w:author="tej bhat" w:id="35" w:date="2015-06-18T15:08: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would depend on the way you store the array in dseg</w:t>
      </w:r>
    </w:p>
  </w:comment>
  <w:comment w:author="Anton Vinokurov" w:id="36" w:date="2015-06-18T15:47: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Checked in AVR. No: if you init like that XH will point to the second word of the array i.e. if .org 0x000200 it will point to 0x000202</w:t>
      </w:r>
    </w:p>
  </w:comment>
  <w:comment w:author="Anonymous" w:id="37" w:date="2015-06-18T16:56: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ldi XL, low(array) and ldi XH, high(array) is incorrect?</w:t>
      </w:r>
    </w:p>
  </w:comment>
  <w:comment w:author="Anton Vinokurov" w:id="38" w:date="2015-06-18T17:11: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It's correct, was just an in-depth understanding issue</w:t>
      </w:r>
    </w:p>
  </w:comment>
  <w:comment w:author="Aman Singh" w:id="64" w:date="2015-06-14T13:11: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255? arent you just supposed to shift right by 4 i.e. multiply by 16. I tested the multiply by 255 and the multiply by 16, and the 16 seems to work</w:t>
      </w:r>
    </w:p>
  </w:comment>
  <w:comment w:author="Anonymous" w:id="103" w:date="2015-06-15T18:56: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http://blog.komar.be/how-to-make-a-keyboard-the-matrix/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Under "What if we don't have OD outputs?"</w:t>
      </w:r>
    </w:p>
  </w:comment>
  <w:comment w:author="Will Bagley" w:id="58" w:date="2015-06-18T18:27: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atmel site says each param passed to .db has to be between -128 and 255. So why does this work? Source: http://www.atmel.com/webdoc/avrassembler/avrassembler.wb_directives.html#avrassembler.wb_directives.DB</w:t>
      </w:r>
    </w:p>
  </w:comment>
  <w:comment w:author="Joshua Elliott" w:id="59" w:date="2015-06-18T15:38: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assume this is because the surrounding double quotes indicate that it's a list of characters, each one being between -128 and 255</w:t>
      </w:r>
    </w:p>
  </w:comment>
  <w:comment w:author="Joshua Morton" w:id="60" w:date="2015-06-18T18:27: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Yep</w:t>
      </w:r>
    </w:p>
  </w:comment>
  <w:comment w:author="Adishwar Rishi" w:id="149" w:date="2015-06-15T13:44: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@0 and @1 are 8 bit registers, shouldn't the value be 255</w:t>
      </w:r>
    </w:p>
  </w:comment>
  <w:comment w:author="Aman Singh" w:id="150" w:date="2015-06-14T15:50: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 agree, the word being used has a range of 65536, but each register is a separate parameter, so they would each be limited to 8bits</w:t>
      </w:r>
    </w:p>
  </w:comment>
  <w:comment w:author="Angus" w:id="151" w:date="2015-06-14T19:32: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second instruction is subtract immediate with carry, so I assumed that @0 and@1 were low and high bytes of a number.</w:t>
      </w:r>
    </w:p>
  </w:comment>
  <w:comment w:author="Angus" w:id="152" w:date="2015-06-14T19:34: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also did something similar with Question 3 Part 1 further down, where I used the macro to take in 4 parameters, first 2 parameters were the low byte and next 2 parameters were the high byte. I'm guessing that's not plausible from what you guys said just now?</w:t>
      </w:r>
    </w:p>
  </w:comment>
  <w:comment w:author="huynhthienphuc1995" w:id="153" w:date="2015-06-15T13:44: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the range should be -255 to 255 right?</w:t>
      </w:r>
    </w:p>
  </w:comment>
  <w:comment w:author="Harry J.E Day" w:id="25" w:date="2015-06-17T19:40: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need to convert to decimal for this question?</w:t>
      </w:r>
    </w:p>
  </w:comment>
  <w:comment w:author="Anonymous" w:id="26" w:date="2015-06-11T19:10: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think so, this question only seems to test that we know what little endian/big endian means, and there is no reason we would convert the word to decimal anyway.</w:t>
      </w:r>
    </w:p>
  </w:comment>
  <w:comment w:author="Joshua Pratt" w:id="27" w:date="2015-06-17T11:24: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the [\x] notation about?</w:t>
      </w:r>
    </w:p>
  </w:comment>
  <w:comment w:author="Jeffry Lay" w:id="28" w:date="2015-06-17T19:40: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its meant to be 0x....</w:t>
      </w:r>
    </w:p>
  </w:comment>
  <w:comment w:author="Damian Ridgwell" w:id="81" w:date="2015-06-17T12:51: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isn't there no answer for this part? I would have thought that there isn't an instruction to initialise program memory. Isn't it initalised when flashed?</w:t>
      </w:r>
    </w:p>
  </w:comment>
  <w:comment w:author="Anonymous" w:id="73" w:date="2015-06-15T15:20: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have a suspicion that this should be MUL, since the 1st bit in r17 does not indicate positive/negative, so maybe this should be treated as an unsigned value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https://mekonik.wordpress.com/2009/03/18/arduino-avr-gcc-multiplication/</w:t>
      </w:r>
    </w:p>
  </w:comment>
  <w:comment w:author="Damian Ridgwell" w:id="79" w:date="2015-06-19T04:56: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Isn't this a compiler instruction? Doesn't initialise data memory?</w:t>
      </w:r>
    </w:p>
  </w:comment>
  <w:comment w:author="tej bhat" w:id="80" w:date="2015-06-19T04:56: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Adding '.org 0x0200' after .dseg will 'initialise' data mem to that point, but it's done by default anyway.</w:t>
      </w:r>
    </w:p>
  </w:comment>
  <w:comment w:author="Anonymous" w:id="143" w:date="2015-06-16T01:09: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sure</w:t>
      </w:r>
    </w:p>
  </w:comment>
  <w:comment w:author="Anonymous" w:id="74" w:date="2015-06-15T15:12: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takes r16 signed, r18 unsigned. I don't think that's correct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urier New"/>
  <w:font w:name="Arial Unicode MS"/>
  <w:font w:name="Comic Sans MS"/>
  <w:font w:name="Anonymous Pro"/>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240" w:lineRule="auto"/>
      <w:ind w:left="0" w:right="0" w:firstLine="0"/>
      <w:jc w:val="left"/>
    </w:pPr>
    <w:rPr>
      <w:rFonts w:ascii="Trebuchet MS" w:cs="Trebuchet MS" w:eastAsia="Trebuchet MS" w:hAnsi="Trebuchet MS"/>
      <w:b w:val="1"/>
      <w:i w:val="1"/>
      <w:smallCaps w:val="0"/>
      <w:strike w:val="0"/>
      <w:color w:val="000000"/>
      <w:sz w:val="32"/>
      <w:szCs w:val="32"/>
      <w:u w:val="none"/>
      <w:vertAlign w:val="baseline"/>
    </w:rPr>
  </w:style>
  <w:style w:type="paragraph" w:styleId="Heading2">
    <w:name w:val="heading 2"/>
    <w:basedOn w:val="Normal"/>
    <w:next w:val="Normal"/>
    <w:pPr>
      <w:keepNext w:val="0"/>
      <w:keepLines w:val="0"/>
      <w:widowControl w:val="0"/>
      <w:spacing w:after="0" w:before="200" w:line="276" w:lineRule="auto"/>
      <w:ind w:left="0" w:right="0" w:firstLine="720"/>
      <w:jc w:val="left"/>
    </w:pPr>
    <w:rPr>
      <w:rFonts w:ascii="Trebuchet MS" w:cs="Trebuchet MS" w:eastAsia="Trebuchet MS" w:hAnsi="Trebuchet MS"/>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1"/>
      <w:spacing w:before="160" w:line="240" w:lineRule="auto"/>
      <w:contextualSpacing w:val="1"/>
      <w:jc w:val="both"/>
    </w:pPr>
    <w:rPr>
      <w:rFonts w:ascii="Trebuchet MS" w:cs="Trebuchet MS" w:eastAsia="Trebuchet MS" w:hAnsi="Trebuchet MS"/>
      <w:b w:val="1"/>
      <w:color w:val="434343"/>
    </w:rPr>
  </w:style>
  <w:style w:type="paragraph" w:styleId="Heading4">
    <w:name w:val="heading 4"/>
    <w:basedOn w:val="Normal"/>
    <w:next w:val="Normal"/>
    <w:pPr>
      <w:keepNext w:val="1"/>
      <w:keepLines w:val="1"/>
      <w:widowControl w:val="1"/>
      <w:spacing w:before="160" w:line="276" w:lineRule="auto"/>
      <w:contextualSpacing w:val="1"/>
      <w:jc w:val="both"/>
    </w:pPr>
    <w:rPr>
      <w:rFonts w:ascii="Trebuchet MS" w:cs="Trebuchet MS" w:eastAsia="Trebuchet MS" w:hAnsi="Trebuchet MS"/>
      <w:color w:val="666666"/>
    </w:rPr>
  </w:style>
  <w:style w:type="paragraph" w:styleId="Heading5">
    <w:name w:val="heading 5"/>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0"/>
      <w:keepLines w:val="0"/>
      <w:widowControl w:val="0"/>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0"/>
      <w:keepLines w:val="0"/>
      <w:widowControl w:val="0"/>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ZFA1ddqZG8lig_eTLmQa0_Sd7V7OtoFDdP3aQxODTKs/edit" TargetMode="External"/><Relationship Id="rId22" Type="http://schemas.openxmlformats.org/officeDocument/2006/relationships/image" Target="media/image25.png"/><Relationship Id="rId21" Type="http://schemas.openxmlformats.org/officeDocument/2006/relationships/image" Target="media/image27.png"/><Relationship Id="rId24" Type="http://schemas.openxmlformats.org/officeDocument/2006/relationships/image" Target="media/image23.png"/><Relationship Id="rId23" Type="http://schemas.openxmlformats.org/officeDocument/2006/relationships/hyperlink" Target="http://www.cse.unsw.edu.au/~cs2121/LectureNotes/wk14.pdf"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site/avrasmintro/home/2b-basic-math" TargetMode="External"/><Relationship Id="rId26" Type="http://schemas.openxmlformats.org/officeDocument/2006/relationships/hyperlink" Target="http://www.h-schmidt.net/FloatConverter/IEEE754.html" TargetMode="External"/><Relationship Id="rId25" Type="http://schemas.openxmlformats.org/officeDocument/2006/relationships/image" Target="media/image24.png"/><Relationship Id="rId27" Type="http://schemas.openxmlformats.org/officeDocument/2006/relationships/hyperlink" Target="https://www.youtube.com/watch?v=DuOwT2hZOiw" TargetMode="External"/><Relationship Id="rId5" Type="http://schemas.openxmlformats.org/officeDocument/2006/relationships/styles" Target="styles.xml"/><Relationship Id="rId6" Type="http://schemas.openxmlformats.org/officeDocument/2006/relationships/image" Target="media/image26.png"/><Relationship Id="rId7" Type="http://schemas.openxmlformats.org/officeDocument/2006/relationships/hyperlink" Target="http://gifatron.com/wp-content/uploads/2013/03/tyrion-eyebrows-game-of-thrones.gif" TargetMode="External"/><Relationship Id="rId8" Type="http://schemas.openxmlformats.org/officeDocument/2006/relationships/hyperlink" Target="http://www.cse.unsw.edu.au/~cs2121/Tutorials/SampleExamQuestions.pdf" TargetMode="External"/><Relationship Id="rId11" Type="http://schemas.openxmlformats.org/officeDocument/2006/relationships/image" Target="media/image16.png"/><Relationship Id="rId10" Type="http://schemas.openxmlformats.org/officeDocument/2006/relationships/image" Target="media/image14.png"/><Relationship Id="rId13" Type="http://schemas.openxmlformats.org/officeDocument/2006/relationships/image" Target="media/image22.png"/><Relationship Id="rId12" Type="http://schemas.openxmlformats.org/officeDocument/2006/relationships/image" Target="media/image18.png"/><Relationship Id="rId15" Type="http://schemas.openxmlformats.org/officeDocument/2006/relationships/image" Target="media/image21.png"/><Relationship Id="rId14" Type="http://schemas.openxmlformats.org/officeDocument/2006/relationships/image" Target="media/image20.png"/><Relationship Id="rId17" Type="http://schemas.openxmlformats.org/officeDocument/2006/relationships/image" Target="media/image17.png"/><Relationship Id="rId16" Type="http://schemas.openxmlformats.org/officeDocument/2006/relationships/image" Target="media/image19.png"/><Relationship Id="rId19" Type="http://schemas.openxmlformats.org/officeDocument/2006/relationships/hyperlink" Target="https://docs.google.com/document/d/1i-_rCVuaJfo4biF-G9PttJkhioAO8T9bUFw8kZbX32I/edit" TargetMode="External"/><Relationship Id="rId18" Type="http://schemas.openxmlformats.org/officeDocument/2006/relationships/image" Target="media/image15.png"/></Relationships>
</file>